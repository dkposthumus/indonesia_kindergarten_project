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68CD6" w14:textId="20E830FC" w:rsidR="007E6C81" w:rsidRDefault="007E6C81" w:rsidP="007E6C81">
      <w:r>
        <w:t>As discussed in the \</w:t>
      </w:r>
      <w:proofErr w:type="spellStart"/>
      <w:r>
        <w:t>nameref</w:t>
      </w:r>
      <w:proofErr w:type="spellEnd"/>
      <w:r>
        <w:t>{</w:t>
      </w:r>
      <w:proofErr w:type="spellStart"/>
      <w:proofErr w:type="gramStart"/>
      <w:r>
        <w:t>sec:</w:t>
      </w:r>
      <w:proofErr w:type="gramEnd"/>
      <w:r>
        <w:t>lit_rev</w:t>
      </w:r>
      <w:proofErr w:type="spellEnd"/>
      <w:r>
        <w:t xml:space="preserve">}, there are significant empirical challenges to isolating the causal effect of early childhood </w:t>
      </w:r>
      <w:commentRangeStart w:id="0"/>
      <w:r>
        <w:t>interventions</w:t>
      </w:r>
      <w:commentRangeEnd w:id="0"/>
      <w:r w:rsidR="009050C6">
        <w:rPr>
          <w:rStyle w:val="CommentReference"/>
        </w:rPr>
        <w:commentReference w:id="0"/>
      </w:r>
      <w:r>
        <w:t xml:space="preserve"> on later-life outcomes. One common challenge is selection bias; </w:t>
      </w:r>
      <w:del w:id="1" w:author="Shrestha, Ranjan" w:date="2024-04-11T09:52:00Z">
        <w:r w:rsidDel="00B86231">
          <w:delText>K</w:delText>
        </w:r>
      </w:del>
      <w:ins w:id="2" w:author="Shrestha, Ranjan" w:date="2024-04-11T09:52:00Z">
        <w:r w:rsidR="00B86231">
          <w:t>k</w:t>
        </w:r>
      </w:ins>
      <w:r>
        <w:t xml:space="preserve">indergarten in Indonesia requires </w:t>
      </w:r>
      <w:commentRangeStart w:id="3"/>
      <w:r>
        <w:t>investment and as</w:t>
      </w:r>
      <w:commentRangeStart w:id="4"/>
      <w:r>
        <w:t xml:space="preserve"> it's </w:t>
      </w:r>
      <w:commentRangeEnd w:id="4"/>
      <w:r w:rsidR="006F5D81">
        <w:rPr>
          <w:rStyle w:val="CommentReference"/>
        </w:rPr>
        <w:commentReference w:id="4"/>
      </w:r>
      <w:r>
        <w:t>not compulsory, there is opportunity cost</w:t>
      </w:r>
      <w:commentRangeEnd w:id="3"/>
      <w:r w:rsidR="00677DE5">
        <w:rPr>
          <w:rStyle w:val="CommentReference"/>
        </w:rPr>
        <w:commentReference w:id="3"/>
      </w:r>
      <w:r>
        <w:t xml:space="preserve">. This issue is </w:t>
      </w:r>
      <w:commentRangeStart w:id="5"/>
      <w:r>
        <w:t xml:space="preserve">further made urgent </w:t>
      </w:r>
      <w:commentRangeEnd w:id="5"/>
      <w:r w:rsidR="00452464">
        <w:rPr>
          <w:rStyle w:val="CommentReference"/>
        </w:rPr>
        <w:commentReference w:id="5"/>
      </w:r>
      <w:r>
        <w:t>because the rise in kindergartens from 1990 to 2000 was largely driven by \</w:t>
      </w:r>
      <w:proofErr w:type="spellStart"/>
      <w:r>
        <w:t>textit</w:t>
      </w:r>
      <w:proofErr w:type="spellEnd"/>
      <w:r>
        <w:t xml:space="preserve">{private} kindergartens, </w:t>
      </w:r>
      <w:commentRangeStart w:id="6"/>
      <w:r>
        <w:t xml:space="preserve">rather than public owns more presumably accessible. </w:t>
      </w:r>
      <w:commentRangeEnd w:id="6"/>
      <w:r w:rsidR="00452464">
        <w:rPr>
          <w:rStyle w:val="CommentReference"/>
        </w:rPr>
        <w:commentReference w:id="6"/>
      </w:r>
      <w:r>
        <w:t>To help counteract this challenge I employ three empirical strategies: Ordinary Least Squares (OLS) estimation, Mother Fixed-Effects, and then Instrumental Variable (IV) estimation.</w:t>
      </w:r>
    </w:p>
    <w:p w14:paraId="3935D598" w14:textId="77777777" w:rsidR="007E6C81" w:rsidRDefault="007E6C81" w:rsidP="007E6C81"/>
    <w:p w14:paraId="614FF89D" w14:textId="77777777" w:rsidR="007E6C81" w:rsidRDefault="007E6C81" w:rsidP="007E6C81">
      <w:r>
        <w:t>\</w:t>
      </w:r>
      <w:proofErr w:type="gramStart"/>
      <w:r>
        <w:t>subsection{</w:t>
      </w:r>
      <w:proofErr w:type="gramEnd"/>
      <w:r>
        <w:t>OLS}</w:t>
      </w:r>
    </w:p>
    <w:p w14:paraId="54019B6A" w14:textId="77777777" w:rsidR="007E6C81" w:rsidRDefault="007E6C81" w:rsidP="007E6C81">
      <w:r>
        <w:t>My starting point is a basic OLS estimation of the effects of kindergarten, using the following model:</w:t>
      </w:r>
    </w:p>
    <w:p w14:paraId="5CB41F6D" w14:textId="77777777" w:rsidR="007E6C81" w:rsidRDefault="007E6C81" w:rsidP="007E6C81">
      <w:r>
        <w:t>\begin{gather}</w:t>
      </w:r>
    </w:p>
    <w:p w14:paraId="05268459" w14:textId="77777777" w:rsidR="007E6C81" w:rsidRDefault="007E6C81" w:rsidP="007E6C81">
      <w:r>
        <w:tab/>
        <w:t xml:space="preserve">Y_{if} = \beta_0 + </w:t>
      </w:r>
      <w:proofErr w:type="gramStart"/>
      <w:r>
        <w:t>\beta_1\text{</w:t>
      </w:r>
      <w:proofErr w:type="gramEnd"/>
      <w:r>
        <w:t>KINDER}_{if} + \beta_2\</w:t>
      </w:r>
      <w:proofErr w:type="spellStart"/>
      <w:r>
        <w:t>mathbf</w:t>
      </w:r>
      <w:proofErr w:type="spellEnd"/>
      <w:r>
        <w:t>{X}_{if} + \beta_3\</w:t>
      </w:r>
      <w:proofErr w:type="spellStart"/>
      <w:r>
        <w:t>mathbf</w:t>
      </w:r>
      <w:proofErr w:type="spellEnd"/>
      <w:r>
        <w:t>{Z}_f + \beta_4\</w:t>
      </w:r>
      <w:proofErr w:type="spellStart"/>
      <w:r>
        <w:t>mathbf</w:t>
      </w:r>
      <w:proofErr w:type="spellEnd"/>
      <w:r>
        <w:t>{K}_f + \</w:t>
      </w:r>
      <w:proofErr w:type="spellStart"/>
      <w:r>
        <w:t>epsilon_i</w:t>
      </w:r>
      <w:proofErr w:type="spellEnd"/>
    </w:p>
    <w:p w14:paraId="31B00574" w14:textId="77777777" w:rsidR="007E6C81" w:rsidRDefault="007E6C81" w:rsidP="007E6C81">
      <w:r>
        <w:t>\</w:t>
      </w:r>
      <w:proofErr w:type="gramStart"/>
      <w:r>
        <w:t>end</w:t>
      </w:r>
      <w:proofErr w:type="gramEnd"/>
      <w:r>
        <w:t>{gather}</w:t>
      </w:r>
    </w:p>
    <w:p w14:paraId="48CDF2AE" w14:textId="77777777" w:rsidR="007E6C81" w:rsidRDefault="007E6C81" w:rsidP="007E6C81">
      <w:r>
        <w:t>where $Y_{if}$ is the outcome variable for individual $i$ in family $f$, $\text{KINDER}_{if}$ is a dummy variable for kindergarten attendance for individual $i$, $\</w:t>
      </w:r>
      <w:proofErr w:type="spellStart"/>
      <w:r>
        <w:t>mathbf</w:t>
      </w:r>
      <w:proofErr w:type="spellEnd"/>
      <w:r>
        <w:t>{X}_{if}$ is a vector of individual-level variables, $\</w:t>
      </w:r>
      <w:proofErr w:type="spellStart"/>
      <w:r>
        <w:t>mathbf</w:t>
      </w:r>
      <w:proofErr w:type="spellEnd"/>
      <w:r>
        <w:t>{Z}_f$ is a vector of household-level controls, and $\</w:t>
      </w:r>
      <w:proofErr w:type="spellStart"/>
      <w:r>
        <w:t>mathbf</w:t>
      </w:r>
      <w:proofErr w:type="spellEnd"/>
      <w:r>
        <w:t>{K}_f$ is a vector of community-level controls. Our coefficient of interest is $\beta_1$, which represents the effect of kindergarten attendance on the educational outcome.</w:t>
      </w:r>
    </w:p>
    <w:p w14:paraId="1FE3D840" w14:textId="77777777" w:rsidR="007E6C81" w:rsidRDefault="007E6C81" w:rsidP="007E6C81"/>
    <w:p w14:paraId="02EBDD54" w14:textId="0810A460" w:rsidR="007E6C81" w:rsidRDefault="007E6C81" w:rsidP="007E6C81">
      <w:r>
        <w:t xml:space="preserve">Critical to my OLS approach is that I </w:t>
      </w:r>
      <w:del w:id="7" w:author="Shrestha, Ranjan" w:date="2024-04-11T10:03:00Z">
        <w:r w:rsidDel="00D04616">
          <w:delText xml:space="preserve">implement a set of </w:delText>
        </w:r>
      </w:del>
      <w:ins w:id="8" w:author="Shrestha, Ranjan" w:date="2024-04-11T10:02:00Z">
        <w:r w:rsidR="00BC7654">
          <w:t xml:space="preserve">control for </w:t>
        </w:r>
      </w:ins>
      <w:del w:id="9" w:author="Shrestha, Ranjan" w:date="2024-04-11T10:04:00Z">
        <w:r w:rsidDel="00D04616">
          <w:delText xml:space="preserve">exogenous </w:delText>
        </w:r>
      </w:del>
      <w:del w:id="10" w:author="Shrestha, Ranjan" w:date="2024-04-11T10:05:00Z">
        <w:r w:rsidDel="007E7748">
          <w:delText xml:space="preserve">household controls in my OLS estimators that attempt to isolate </w:delText>
        </w:r>
      </w:del>
      <w:del w:id="11" w:author="Shrestha, Ranjan" w:date="2024-04-11T10:00:00Z">
        <w:r w:rsidDel="00E37EC1">
          <w:delText>2</w:delText>
        </w:r>
      </w:del>
      <w:ins w:id="12" w:author="Shrestha, Ranjan" w:date="2024-04-11T10:00:00Z">
        <w:r w:rsidR="00E37EC1">
          <w:t>the two</w:t>
        </w:r>
      </w:ins>
      <w:r>
        <w:t xml:space="preserve"> forces driving household human capital decision-making: 1) household </w:t>
      </w:r>
      <w:commentRangeStart w:id="13"/>
      <w:r>
        <w:t>wealth</w:t>
      </w:r>
      <w:commentRangeEnd w:id="13"/>
      <w:r w:rsidR="006414ED">
        <w:rPr>
          <w:rStyle w:val="CommentReference"/>
        </w:rPr>
        <w:commentReference w:id="13"/>
      </w:r>
      <w:r>
        <w:t xml:space="preserve">/resources and 2) </w:t>
      </w:r>
      <w:del w:id="14" w:author="Shrestha, Ranjan" w:date="2024-04-11T10:06:00Z">
        <w:r w:rsidDel="001F2FC0">
          <w:delText xml:space="preserve">a set of variables attempting to capture </w:delText>
        </w:r>
      </w:del>
      <w:r>
        <w:t>the importance placed on education/human capital within the household.\footnote{ Examples of the former include the natural log of household per-capita expenditure for every available year, tracking household wealth across the educational career of an individual (this exogenous variable ostensibly absorbs regional economic shocks as well) and whether a household has electricity, also captured over time. Examples of the</w:t>
      </w:r>
      <w:commentRangeStart w:id="15"/>
      <w:r>
        <w:t xml:space="preserve"> former </w:t>
      </w:r>
      <w:commentRangeEnd w:id="15"/>
      <w:r w:rsidR="0095249A">
        <w:rPr>
          <w:rStyle w:val="CommentReference"/>
        </w:rPr>
        <w:commentReference w:id="15"/>
      </w:r>
      <w:r>
        <w:t xml:space="preserve">include a mother's or household head's years of completed education, whether an older sibling attended kindergarten, and the number of visits to a doctor by each child. These controls are implemented in conjunction with more basic </w:t>
      </w:r>
      <w:r>
        <w:lastRenderedPageBreak/>
        <w:t>individual and community controls. For example, in my analyses I control for the number of times a mother has taken an individual child to the doctor in the last few months. This, when weighed against evaluations of the child's health, may be a proxy for that mother's willingness or desire to invest in the human capital of the child -- after all, ensuring health in early childhood has been demonstrated to greatly enhance human capital accumulation. \</w:t>
      </w:r>
      <w:proofErr w:type="spellStart"/>
      <w:proofErr w:type="gramStart"/>
      <w:r>
        <w:t>citep</w:t>
      </w:r>
      <w:proofErr w:type="spellEnd"/>
      <w:r>
        <w:t>{</w:t>
      </w:r>
      <w:proofErr w:type="gramEnd"/>
      <w:r>
        <w:t>Attanasio2020}}</w:t>
      </w:r>
    </w:p>
    <w:p w14:paraId="2D969D55" w14:textId="77777777" w:rsidR="007E6C81" w:rsidRDefault="007E6C81" w:rsidP="007E6C81"/>
    <w:p w14:paraId="061E9A1B" w14:textId="77777777" w:rsidR="007E6C81" w:rsidRDefault="007E6C81" w:rsidP="007E6C81">
      <w:r>
        <w:t xml:space="preserve">As part of my OLS estimations, I also employ province fixed-effects--as </w:t>
      </w:r>
      <w:r w:rsidRPr="006F5D81">
        <w:rPr>
          <w:highlight w:val="yellow"/>
          <w:rPrChange w:id="16" w:author="Shrestha, Ranjan" w:date="2024-04-11T10:12:00Z">
            <w:rPr/>
          </w:rPrChange>
        </w:rPr>
        <w:t>it's</w:t>
      </w:r>
      <w:r>
        <w:t xml:space="preserve"> clear that </w:t>
      </w:r>
      <w:r w:rsidRPr="006F5D81">
        <w:rPr>
          <w:highlight w:val="yellow"/>
          <w:rPrChange w:id="17" w:author="Shrestha, Ranjan" w:date="2024-04-11T10:13:00Z">
            <w:rPr/>
          </w:rPrChange>
        </w:rPr>
        <w:t>there's</w:t>
      </w:r>
      <w:r>
        <w:t xml:space="preserve"> a heterogenous component of the relationship between kindergarten and education across provinces, as demonstrated in Figure ~\ref{</w:t>
      </w:r>
      <w:proofErr w:type="spellStart"/>
      <w:r>
        <w:t>kinder_prov</w:t>
      </w:r>
      <w:proofErr w:type="spellEnd"/>
      <w:r>
        <w:t>}.\</w:t>
      </w:r>
      <w:proofErr w:type="gramStart"/>
      <w:r>
        <w:t>footnote{ In</w:t>
      </w:r>
      <w:proofErr w:type="gramEnd"/>
      <w:r>
        <w:t xml:space="preserve"> \</w:t>
      </w:r>
      <w:proofErr w:type="spellStart"/>
      <w:r>
        <w:t>nameref</w:t>
      </w:r>
      <w:proofErr w:type="spellEnd"/>
      <w:r>
        <w:t>{</w:t>
      </w:r>
      <w:proofErr w:type="spellStart"/>
      <w:r>
        <w:t>sec:results</w:t>
      </w:r>
      <w:proofErr w:type="spellEnd"/>
      <w:r>
        <w:t xml:space="preserve">} I also investigate heterogeneity. This province panel variable is more general than the mother identification variable; therefore, while this fixed-effects is less powerful than mother fixed-effects, it also </w:t>
      </w:r>
      <w:r w:rsidRPr="00C92A18">
        <w:rPr>
          <w:highlight w:val="yellow"/>
          <w:rPrChange w:id="18" w:author="Shrestha, Ranjan" w:date="2024-04-11T10:14:00Z">
            <w:rPr/>
          </w:rPrChange>
        </w:rPr>
        <w:t>doesn't</w:t>
      </w:r>
      <w:r>
        <w:t xml:space="preserve"> restrict my sample--as Figure ~\ref{</w:t>
      </w:r>
      <w:proofErr w:type="spellStart"/>
      <w:proofErr w:type="gramStart"/>
      <w:r>
        <w:t>fig:scatter</w:t>
      </w:r>
      <w:proofErr w:type="gramEnd"/>
      <w:r>
        <w:t>_switching</w:t>
      </w:r>
      <w:proofErr w:type="spellEnd"/>
      <w:r>
        <w:t xml:space="preserve">} makes clear, </w:t>
      </w:r>
      <w:r w:rsidRPr="00A075C7">
        <w:rPr>
          <w:highlight w:val="yellow"/>
          <w:rPrChange w:id="19" w:author="Shrestha, Ranjan" w:date="2024-04-11T10:14:00Z">
            <w:rPr/>
          </w:rPrChange>
        </w:rPr>
        <w:t>there's</w:t>
      </w:r>
      <w:r>
        <w:t xml:space="preserve"> sufficient variation in every province so that my `switching sample' (see below) is the same as my total sample).} </w:t>
      </w:r>
      <w:commentRangeStart w:id="20"/>
      <w:r>
        <w:t xml:space="preserve">Finally, I attempt to make my OLS estimations </w:t>
      </w:r>
      <w:commentRangeStart w:id="21"/>
      <w:r>
        <w:t xml:space="preserve">more robust </w:t>
      </w:r>
      <w:commentRangeEnd w:id="21"/>
      <w:r w:rsidR="002838B8">
        <w:rPr>
          <w:rStyle w:val="CommentReference"/>
        </w:rPr>
        <w:commentReference w:id="21"/>
      </w:r>
      <w:r>
        <w:t xml:space="preserve">through the use of cluster-robust standard errors; thus, I cluster standard errors at the </w:t>
      </w:r>
      <w:proofErr w:type="spellStart"/>
      <w:r>
        <w:t>kecamatan</w:t>
      </w:r>
      <w:proofErr w:type="spellEnd"/>
      <w:r>
        <w:t>--the equivalent of a county in Indonesia--level, making my estimates heteroskedastic-robust.</w:t>
      </w:r>
      <w:commentRangeEnd w:id="20"/>
      <w:r w:rsidR="002838B8">
        <w:rPr>
          <w:rStyle w:val="CommentReference"/>
        </w:rPr>
        <w:commentReference w:id="20"/>
      </w:r>
      <w:r>
        <w:t xml:space="preserve"> As I'll discuss in my results section and in greater detail in the appendix, I use a variety of post-estimation commands and bootstrap methods to ensure my results are </w:t>
      </w:r>
      <w:commentRangeStart w:id="22"/>
      <w:r>
        <w:t>robust</w:t>
      </w:r>
      <w:commentRangeEnd w:id="22"/>
      <w:r w:rsidR="005D6A2F">
        <w:rPr>
          <w:rStyle w:val="CommentReference"/>
        </w:rPr>
        <w:commentReference w:id="22"/>
      </w:r>
      <w:r>
        <w:t xml:space="preserve"> and the assumptions of OLS hold up under scrutiny.</w:t>
      </w:r>
    </w:p>
    <w:p w14:paraId="5F0AA837" w14:textId="77777777" w:rsidR="007E6C81" w:rsidRDefault="007E6C81" w:rsidP="007E6C81"/>
    <w:p w14:paraId="36E43ED7" w14:textId="77777777" w:rsidR="007E6C81" w:rsidRDefault="007E6C81" w:rsidP="007E6C81">
      <w:r>
        <w:t>\</w:t>
      </w:r>
      <w:proofErr w:type="gramStart"/>
      <w:r>
        <w:t>subsection{</w:t>
      </w:r>
      <w:proofErr w:type="gramEnd"/>
      <w:r>
        <w:t>Mother Fixed-Effects}</w:t>
      </w:r>
    </w:p>
    <w:p w14:paraId="6D4B976B" w14:textId="77777777" w:rsidR="007E6C81" w:rsidRDefault="007E6C81" w:rsidP="007E6C81">
      <w:r>
        <w:t xml:space="preserve">For as many variables I can control in the above OLS model, there are critical household variables that I simply don't have data for--in particular, related to </w:t>
      </w:r>
      <w:commentRangeStart w:id="23"/>
      <w:r>
        <w:t xml:space="preserve">intangible concepts </w:t>
      </w:r>
      <w:commentRangeEnd w:id="23"/>
      <w:r w:rsidR="00FD6DBA">
        <w:rPr>
          <w:rStyle w:val="CommentReference"/>
        </w:rPr>
        <w:commentReference w:id="23"/>
      </w:r>
      <w:r>
        <w:t xml:space="preserve">such as the emphasis placed on education within a household. Therefore, there will always be omitted variables correlated </w:t>
      </w:r>
      <w:commentRangeStart w:id="24"/>
      <w:r>
        <w:t xml:space="preserve">with kindergarten attendance </w:t>
      </w:r>
      <w:commentRangeEnd w:id="24"/>
      <w:r w:rsidR="00680898">
        <w:rPr>
          <w:rStyle w:val="CommentReference"/>
        </w:rPr>
        <w:commentReference w:id="24"/>
      </w:r>
      <w:r>
        <w:t>in the OLS model.</w:t>
      </w:r>
    </w:p>
    <w:p w14:paraId="07FCD17F" w14:textId="77777777" w:rsidR="007E6C81" w:rsidRDefault="007E6C81" w:rsidP="007E6C81"/>
    <w:p w14:paraId="08FD9EBA" w14:textId="77777777" w:rsidR="007E6C81" w:rsidRDefault="007E6C81" w:rsidP="007E6C81">
      <w:r>
        <w:t>This omitted variable bias motivates an oft-employed approach to examining the effects of early childhood interventions: family fixed-effects. \</w:t>
      </w:r>
      <w:proofErr w:type="spellStart"/>
      <w:proofErr w:type="gramStart"/>
      <w:r>
        <w:t>citep</w:t>
      </w:r>
      <w:proofErr w:type="spellEnd"/>
      <w:r>
        <w:t>{</w:t>
      </w:r>
      <w:proofErr w:type="gramEnd"/>
      <w:r>
        <w:t>Currie1993} \</w:t>
      </w:r>
      <w:proofErr w:type="spellStart"/>
      <w:r>
        <w:t>citep</w:t>
      </w:r>
      <w:proofErr w:type="spellEnd"/>
      <w:r>
        <w:t>{Garces2002} \footnote{ The stronger instance of family fixed-effects is the twin studies I described in the \</w:t>
      </w:r>
      <w:proofErr w:type="spellStart"/>
      <w:r>
        <w:t>nameref</w:t>
      </w:r>
      <w:proofErr w:type="spellEnd"/>
      <w:r>
        <w:t>{</w:t>
      </w:r>
      <w:proofErr w:type="spellStart"/>
      <w:r>
        <w:t>sec:lit_rev</w:t>
      </w:r>
      <w:proofErr w:type="spellEnd"/>
      <w:r>
        <w:t xml:space="preserve">}.} </w:t>
      </w:r>
      <w:commentRangeStart w:id="25"/>
      <w:r>
        <w:t xml:space="preserve">In particular, I employed mother </w:t>
      </w:r>
      <w:proofErr w:type="gramStart"/>
      <w:r>
        <w:t>fixed-effects</w:t>
      </w:r>
      <w:proofErr w:type="gramEnd"/>
      <w:r>
        <w:t>, an approach that is powerful because it immediately controls for all variables constant within a household centered around a mother by comparing between only siblings</w:t>
      </w:r>
      <w:commentRangeEnd w:id="25"/>
      <w:r w:rsidR="00F726A8">
        <w:rPr>
          <w:rStyle w:val="CommentReference"/>
        </w:rPr>
        <w:commentReference w:id="25"/>
      </w:r>
      <w:r>
        <w:t>. The fixed-effects approach estimates the following equation:</w:t>
      </w:r>
    </w:p>
    <w:p w14:paraId="04BEF1C8" w14:textId="77777777" w:rsidR="007E6C81" w:rsidRDefault="007E6C81" w:rsidP="007E6C81">
      <w:r>
        <w:lastRenderedPageBreak/>
        <w:t>\begin{gather}</w:t>
      </w:r>
    </w:p>
    <w:p w14:paraId="2C4E3F94" w14:textId="77777777" w:rsidR="007E6C81" w:rsidRDefault="007E6C81" w:rsidP="007E6C81">
      <w:r>
        <w:tab/>
        <w:t xml:space="preserve">Y_{if} = \beta_0 + </w:t>
      </w:r>
      <w:proofErr w:type="gramStart"/>
      <w:r>
        <w:t>\beta_1\text{</w:t>
      </w:r>
      <w:proofErr w:type="gramEnd"/>
      <w:r>
        <w:t>KINDER}_{if} + \beta_2\</w:t>
      </w:r>
      <w:proofErr w:type="spellStart"/>
      <w:r>
        <w:t>mathbf</w:t>
      </w:r>
      <w:proofErr w:type="spellEnd"/>
      <w:r>
        <w:t>{X}_{if} + \beta_3\</w:t>
      </w:r>
      <w:proofErr w:type="spellStart"/>
      <w:r>
        <w:t>mathbf</w:t>
      </w:r>
      <w:proofErr w:type="spellEnd"/>
      <w:r>
        <w:t>{M}_{ft} + \</w:t>
      </w:r>
      <w:proofErr w:type="spellStart"/>
      <w:r>
        <w:t>mu_f</w:t>
      </w:r>
      <w:proofErr w:type="spellEnd"/>
      <w:r>
        <w:t xml:space="preserve"> + \</w:t>
      </w:r>
      <w:proofErr w:type="spellStart"/>
      <w:r>
        <w:t>epsilon_i</w:t>
      </w:r>
      <w:proofErr w:type="spellEnd"/>
    </w:p>
    <w:p w14:paraId="50E9D3E7" w14:textId="77777777" w:rsidR="007E6C81" w:rsidRDefault="007E6C81" w:rsidP="007E6C81">
      <w:r>
        <w:t>\</w:t>
      </w:r>
      <w:proofErr w:type="gramStart"/>
      <w:r>
        <w:t>end</w:t>
      </w:r>
      <w:proofErr w:type="gramEnd"/>
      <w:r>
        <w:t>{gather}</w:t>
      </w:r>
    </w:p>
    <w:p w14:paraId="3573152B" w14:textId="77777777" w:rsidR="007E6C81" w:rsidRDefault="007E6C81" w:rsidP="007E6C81">
      <w:r>
        <w:t>Note that the variables constant within the family from equation (1) are replaced with a single fixed effects term, $\</w:t>
      </w:r>
      <w:proofErr w:type="spellStart"/>
      <w:r>
        <w:t>mu_f</w:t>
      </w:r>
      <w:proofErr w:type="spellEnd"/>
      <w:r>
        <w:t>$, which captures \</w:t>
      </w:r>
      <w:proofErr w:type="spellStart"/>
      <w:r>
        <w:t>textit</w:t>
      </w:r>
      <w:proofErr w:type="spellEnd"/>
      <w:r>
        <w:t>{all} mother characteristics--including all those that were not observed as part of the IFLS. Fixed-effects, however, is not a panacea; it only controls for all \</w:t>
      </w:r>
      <w:proofErr w:type="spellStart"/>
      <w:r>
        <w:t>textit</w:t>
      </w:r>
      <w:proofErr w:type="spellEnd"/>
      <w:r>
        <w:t>{time-invariant} characteristics of the mother, rooted in 1997--the initial point of my sample. Therefore, I need to incorporate a vector of time-varying mother/household characteristics, represented by the term $\</w:t>
      </w:r>
      <w:proofErr w:type="spellStart"/>
      <w:r>
        <w:t>mathbf</w:t>
      </w:r>
      <w:proofErr w:type="spellEnd"/>
      <w:r>
        <w:t>{M}_{ft}$. \</w:t>
      </w:r>
      <w:proofErr w:type="gramStart"/>
      <w:r>
        <w:t>footnote{ These</w:t>
      </w:r>
      <w:proofErr w:type="gramEnd"/>
      <w:r>
        <w:t xml:space="preserve"> characteristics include economic or health shocks to the mother/household, the household's economic status, the household's structure (i.e., whether it remains a two-parent household or its size), and community-level shocks such as natural disasters.} </w:t>
      </w:r>
      <w:r w:rsidRPr="004422E7">
        <w:rPr>
          <w:highlight w:val="yellow"/>
          <w:rPrChange w:id="26" w:author="Shrestha, Ranjan" w:date="2024-04-11T13:14:00Z">
            <w:rPr/>
          </w:rPrChange>
        </w:rPr>
        <w:t>It's</w:t>
      </w:r>
      <w:r>
        <w:t xml:space="preserve"> possible that in the true model of equation (2), </w:t>
      </w:r>
      <w:commentRangeStart w:id="27"/>
      <w:r>
        <w:t>$\</w:t>
      </w:r>
      <w:proofErr w:type="spellStart"/>
      <w:r>
        <w:t>mu_f</w:t>
      </w:r>
      <w:proofErr w:type="spellEnd"/>
      <w:r>
        <w:t>$ is not fixed within a family</w:t>
      </w:r>
      <w:commentRangeEnd w:id="27"/>
      <w:r w:rsidR="008C26F9">
        <w:rPr>
          <w:rStyle w:val="CommentReference"/>
        </w:rPr>
        <w:commentReference w:id="27"/>
      </w:r>
      <w:r>
        <w:t xml:space="preserve">, which can happen for </w:t>
      </w:r>
      <w:proofErr w:type="gramStart"/>
      <w:r>
        <w:t>a number of</w:t>
      </w:r>
      <w:proofErr w:type="gramEnd"/>
      <w:r>
        <w:t xml:space="preserve"> reasons, as I discussed extensively in my \</w:t>
      </w:r>
      <w:proofErr w:type="spellStart"/>
      <w:r>
        <w:t>nameref</w:t>
      </w:r>
      <w:proofErr w:type="spellEnd"/>
      <w:r>
        <w:t>{</w:t>
      </w:r>
      <w:proofErr w:type="spellStart"/>
      <w:r>
        <w:t>sec:lit_rev</w:t>
      </w:r>
      <w:proofErr w:type="spellEnd"/>
      <w:r>
        <w:t>}. \</w:t>
      </w:r>
      <w:proofErr w:type="spellStart"/>
      <w:proofErr w:type="gramStart"/>
      <w:r>
        <w:t>citep</w:t>
      </w:r>
      <w:proofErr w:type="spellEnd"/>
      <w:r>
        <w:t>{</w:t>
      </w:r>
      <w:proofErr w:type="gramEnd"/>
      <w:r>
        <w:t xml:space="preserve">Garces2002} \footnote{ </w:t>
      </w:r>
      <w:commentRangeStart w:id="28"/>
      <w:r>
        <w:t>For example, there could be favoritism in a mother's treatment of children--something I attempt to control for by including a variable representing the number of times a parent took a child to the hospital, with health controlled for. It's also possible there are spillover effects from one child attending kindergarten on successive children--something I attempt to control for by including a dummy variable for whether an older sibling had already attended kindergarten. Lastly, it's possible that a family has a different quantity of resources at its disposal when one child is of kindergarten age than when another child is--something I control for by employing controls for time-varying household characteristics captured by household expenditures. The latter is a particular concern, as fixed-effects controls for all unobserved \</w:t>
      </w:r>
      <w:proofErr w:type="spellStart"/>
      <w:r>
        <w:t>textit</w:t>
      </w:r>
      <w:proofErr w:type="spellEnd"/>
      <w:r>
        <w:t xml:space="preserve">{time-invariant} characteristics. I alleviate this concern by controlling for age; </w:t>
      </w:r>
      <w:proofErr w:type="gramStart"/>
      <w:r>
        <w:t>unfortunately</w:t>
      </w:r>
      <w:proofErr w:type="gramEnd"/>
      <w:r>
        <w:t xml:space="preserve"> due to the low frequency of IFLS waves, I don't have standard data across the ages of siblings</w:t>
      </w:r>
      <w:commentRangeEnd w:id="28"/>
      <w:r w:rsidR="00E375CD">
        <w:rPr>
          <w:rStyle w:val="CommentReference"/>
        </w:rPr>
        <w:commentReference w:id="28"/>
      </w:r>
      <w:r>
        <w:t>.}</w:t>
      </w:r>
    </w:p>
    <w:p w14:paraId="1AFFDAB4" w14:textId="77777777" w:rsidR="007E6C81" w:rsidRDefault="007E6C81" w:rsidP="007E6C81"/>
    <w:p w14:paraId="6475FB30" w14:textId="77777777" w:rsidR="007E6C81" w:rsidRDefault="007E6C81" w:rsidP="007E6C81">
      <w:r>
        <w:t xml:space="preserve">Fixed-effects introduces another complication; </w:t>
      </w:r>
      <w:proofErr w:type="gramStart"/>
      <w:r>
        <w:t>in order to</w:t>
      </w:r>
      <w:proofErr w:type="gramEnd"/>
      <w:r>
        <w:t xml:space="preserve"> run a regression for a specific family $f$, there must be variation in the explanatory variable, introducing a two-step requirement to be included in the fixed-effects model specification. These requirements are that 1) each mother has more than one child in our sample and 2) there is variation among the mother's children in kindergarten attendance. This significantly restricts our sample--as seen in the diagnostic graph Figure ~\ref{</w:t>
      </w:r>
      <w:proofErr w:type="spellStart"/>
      <w:proofErr w:type="gramStart"/>
      <w:r>
        <w:t>fig:scatter</w:t>
      </w:r>
      <w:proofErr w:type="gramEnd"/>
      <w:r>
        <w:t>_switching</w:t>
      </w:r>
      <w:proofErr w:type="spellEnd"/>
      <w:r>
        <w:t xml:space="preserve">}.\footnote{ </w:t>
      </w:r>
      <w:r>
        <w:lastRenderedPageBreak/>
        <w:t>17.48\% of the sample are from households with exactly one child. Only 23.18\% of my total sample qualifies as part of a switching household according to these requirements--meaning there's an attrition rate of 76.82\% just for the fixed-effects sample specification.}</w:t>
      </w:r>
    </w:p>
    <w:p w14:paraId="1D324B70" w14:textId="77777777" w:rsidR="007E6C81" w:rsidRDefault="007E6C81" w:rsidP="007E6C81"/>
    <w:p w14:paraId="2D84C9DA" w14:textId="77777777" w:rsidR="007E6C81" w:rsidRDefault="007E6C81" w:rsidP="007E6C81">
      <w:r>
        <w:t xml:space="preserve">These requirements for my fixed-effects specifications thus distinguishes between two types of families already included in my sample: 1) ``switching" families and 2) ``non-switching families". ``Switching" families are included in the fixed-effects model and ``non-switching families" are not. Often scholars are concerned about selection bias into the ``switching" designation. I find the ``switching" sample has some puzzling characteristics when compared to the total sample. </w:t>
      </w:r>
      <w:r w:rsidRPr="00C34CC6">
        <w:rPr>
          <w:highlight w:val="yellow"/>
          <w:rPrChange w:id="29" w:author="Shrestha, Ranjan" w:date="2024-04-11T13:26:00Z">
            <w:rPr/>
          </w:rPrChange>
        </w:rPr>
        <w:t>There's</w:t>
      </w:r>
      <w:r>
        <w:t xml:space="preserve"> no significant positive selection bias and the basic relationship between kindergarten and educational attainment is the same (estimated using OLS and IV) across switching and non-switching. However, selection into kindergarten attendance appears to be a drastically different process--something I discuss in greater detail in \</w:t>
      </w:r>
      <w:proofErr w:type="spellStart"/>
      <w:r>
        <w:t>nameref</w:t>
      </w:r>
      <w:proofErr w:type="spellEnd"/>
      <w:r>
        <w:t>{</w:t>
      </w:r>
      <w:proofErr w:type="spellStart"/>
      <w:proofErr w:type="gramStart"/>
      <w:r>
        <w:t>sec:kinder</w:t>
      </w:r>
      <w:proofErr w:type="gramEnd"/>
      <w:r>
        <w:t>_sel</w:t>
      </w:r>
      <w:proofErr w:type="spellEnd"/>
      <w:r>
        <w:t>} and \</w:t>
      </w:r>
      <w:proofErr w:type="spellStart"/>
      <w:r>
        <w:t>nameref</w:t>
      </w:r>
      <w:proofErr w:type="spellEnd"/>
      <w:r>
        <w:t>{</w:t>
      </w:r>
      <w:proofErr w:type="spellStart"/>
      <w:r>
        <w:t>sec:switching</w:t>
      </w:r>
      <w:proofErr w:type="spellEnd"/>
      <w:r>
        <w:t>}.</w:t>
      </w:r>
    </w:p>
    <w:p w14:paraId="5A407295" w14:textId="77777777" w:rsidR="007E6C81" w:rsidRDefault="007E6C81" w:rsidP="007E6C81"/>
    <w:p w14:paraId="7578956B" w14:textId="77777777" w:rsidR="007E6C81" w:rsidRDefault="007E6C81" w:rsidP="007E6C81">
      <w:r>
        <w:t>\</w:t>
      </w:r>
      <w:proofErr w:type="gramStart"/>
      <w:r>
        <w:t>subsection{</w:t>
      </w:r>
      <w:proofErr w:type="gramEnd"/>
      <w:r>
        <w:t>Instrumental Variable (IV) Estimation}</w:t>
      </w:r>
    </w:p>
    <w:p w14:paraId="2E091B2A" w14:textId="77777777" w:rsidR="007E6C81" w:rsidRDefault="007E6C81" w:rsidP="007E6C81">
      <w:r>
        <w:t xml:space="preserve">Each of my first two empirical approaches--OLS and Fixed-Effects--have shortcomings. First, OLS merely suggests an association between my </w:t>
      </w:r>
      <w:commentRangeStart w:id="30"/>
      <w:r>
        <w:t>independent variable and outcomes</w:t>
      </w:r>
      <w:commentRangeEnd w:id="30"/>
      <w:r w:rsidR="00564018">
        <w:rPr>
          <w:rStyle w:val="CommentReference"/>
        </w:rPr>
        <w:commentReference w:id="30"/>
      </w:r>
      <w:r>
        <w:t xml:space="preserve">. Critically, it suffers from omitted variable bias because of a host of intangible measures. Second, as powerful as </w:t>
      </w:r>
      <w:proofErr w:type="gramStart"/>
      <w:r>
        <w:t>fixed-effects</w:t>
      </w:r>
      <w:proofErr w:type="gramEnd"/>
      <w:r>
        <w:t xml:space="preserve"> is for controlling household factors, it introduces </w:t>
      </w:r>
      <w:commentRangeStart w:id="31"/>
      <w:r>
        <w:t>tremendous</w:t>
      </w:r>
      <w:commentRangeEnd w:id="31"/>
      <w:r w:rsidR="006E08DD">
        <w:rPr>
          <w:rStyle w:val="CommentReference"/>
        </w:rPr>
        <w:commentReference w:id="31"/>
      </w:r>
      <w:r>
        <w:t xml:space="preserve"> attrition because of its switching requirements. </w:t>
      </w:r>
      <w:commentRangeStart w:id="32"/>
      <w:r>
        <w:t>In the end, the residuals from my mother fixed-effects estimation are correlated with kindergarten attendance--suggesting endogeneity and that my results are biased.</w:t>
      </w:r>
      <w:commentRangeEnd w:id="32"/>
      <w:r w:rsidR="0067106B">
        <w:rPr>
          <w:rStyle w:val="CommentReference"/>
        </w:rPr>
        <w:commentReference w:id="32"/>
      </w:r>
    </w:p>
    <w:p w14:paraId="2E63E650" w14:textId="77777777" w:rsidR="007E6C81" w:rsidRDefault="007E6C81" w:rsidP="007E6C81"/>
    <w:p w14:paraId="49874C8D" w14:textId="77777777" w:rsidR="007E6C81" w:rsidRDefault="007E6C81" w:rsidP="007E6C81">
      <w:r>
        <w:t xml:space="preserve">This motivates me to use instrumental variable (IV) estimation methods </w:t>
      </w:r>
      <w:commentRangeStart w:id="33"/>
      <w:r>
        <w:t>to counter the endogenous regressor</w:t>
      </w:r>
      <w:commentRangeEnd w:id="33"/>
      <w:r w:rsidR="00CB49AD">
        <w:rPr>
          <w:rStyle w:val="CommentReference"/>
        </w:rPr>
        <w:commentReference w:id="33"/>
      </w:r>
      <w:r>
        <w:t>, kindergarten attendance. I develop two instruments, both taken from the Village Potential Surveys (PODES) of 1990 and 2000, which contains explicit data about the presence of kindergartens in villages--see \</w:t>
      </w:r>
      <w:proofErr w:type="spellStart"/>
      <w:r>
        <w:t>nameref</w:t>
      </w:r>
      <w:proofErr w:type="spellEnd"/>
      <w:r>
        <w:t>{</w:t>
      </w:r>
      <w:proofErr w:type="spellStart"/>
      <w:proofErr w:type="gramStart"/>
      <w:r>
        <w:t>sec:podes</w:t>
      </w:r>
      <w:proofErr w:type="spellEnd"/>
      <w:proofErr w:type="gramEnd"/>
      <w:r>
        <w:t xml:space="preserve">} for more information. I aggregate population and kindergarten across each </w:t>
      </w:r>
      <w:proofErr w:type="spellStart"/>
      <w:r>
        <w:t>kabupaten</w:t>
      </w:r>
      <w:proofErr w:type="spellEnd"/>
      <w:r>
        <w:t xml:space="preserve"> and then merge based on the </w:t>
      </w:r>
      <w:proofErr w:type="spellStart"/>
      <w:r>
        <w:t>kabupaten</w:t>
      </w:r>
      <w:proofErr w:type="spellEnd"/>
      <w:r>
        <w:t xml:space="preserve"> an individual or household is registered under in the 1997 wave of the IFLS, creating a population-weighted average of kindergartens for each </w:t>
      </w:r>
      <w:proofErr w:type="spellStart"/>
      <w:r>
        <w:t>kecamatan</w:t>
      </w:r>
      <w:proofErr w:type="spellEnd"/>
      <w:r>
        <w:t xml:space="preserve">. My first instrument consists of total (private + public) kindergartens per 10,000 people in each </w:t>
      </w:r>
      <w:proofErr w:type="spellStart"/>
      <w:r>
        <w:t>kecamatan</w:t>
      </w:r>
      <w:proofErr w:type="spellEnd"/>
      <w:r>
        <w:t xml:space="preserve"> in 1990 and my second instrument is the same measure in 2000. \</w:t>
      </w:r>
      <w:proofErr w:type="gramStart"/>
      <w:r>
        <w:t>footnote{ In</w:t>
      </w:r>
      <w:proofErr w:type="gramEnd"/>
      <w:r>
        <w:t xml:space="preserve"> \</w:t>
      </w:r>
      <w:proofErr w:type="spellStart"/>
      <w:r>
        <w:t>nameref</w:t>
      </w:r>
      <w:proofErr w:type="spellEnd"/>
      <w:r>
        <w:t>{</w:t>
      </w:r>
      <w:proofErr w:type="spellStart"/>
      <w:r>
        <w:t>iv_robust</w:t>
      </w:r>
      <w:proofErr w:type="spellEnd"/>
      <w:r>
        <w:t xml:space="preserve">} I explore alternative instruments, such as </w:t>
      </w:r>
      <w:r>
        <w:lastRenderedPageBreak/>
        <w:t xml:space="preserve">comparing just private to just public kindergartens, taking an average of the 1990 and 2000 measures, and percent change in the presence of kindergartens.} While I use the total number of kindergartens, the data clearly reflects </w:t>
      </w:r>
      <w:proofErr w:type="spellStart"/>
      <w:r w:rsidRPr="00460477">
        <w:rPr>
          <w:highlight w:val="yellow"/>
          <w:rPrChange w:id="34" w:author="Shrestha, Ranjan" w:date="2024-04-11T13:35:00Z">
            <w:rPr/>
          </w:rPrChange>
        </w:rPr>
        <w:t>it's</w:t>
      </w:r>
      <w:proofErr w:type="spellEnd"/>
      <w:r>
        <w:t xml:space="preserve"> private kindergartens driving expansion in the total number of programs between 1990 and 2000, as seen in Figure ~\ref{</w:t>
      </w:r>
      <w:proofErr w:type="spellStart"/>
      <w:proofErr w:type="gramStart"/>
      <w:r>
        <w:t>fig:kinder</w:t>
      </w:r>
      <w:proofErr w:type="gramEnd"/>
      <w:r>
        <w:t>_numscatter</w:t>
      </w:r>
      <w:proofErr w:type="spellEnd"/>
      <w:r>
        <w:t>}.</w:t>
      </w:r>
    </w:p>
    <w:p w14:paraId="66908D9E" w14:textId="77777777" w:rsidR="007E6C81" w:rsidRDefault="007E6C81" w:rsidP="007E6C81"/>
    <w:p w14:paraId="5295E2C7" w14:textId="77777777" w:rsidR="007E6C81" w:rsidRDefault="007E6C81" w:rsidP="007E6C81">
      <w:r>
        <w:t>The employment of an instrument requires a robust defense--both intuitively and empirically. An instrument needs to be predictive of kindergarten attendance while having no impact on educational attainment when relevant factors are controlled for. \</w:t>
      </w:r>
      <w:proofErr w:type="spellStart"/>
      <w:proofErr w:type="gramStart"/>
      <w:r>
        <w:t>citep</w:t>
      </w:r>
      <w:proofErr w:type="spellEnd"/>
      <w:r>
        <w:t>{</w:t>
      </w:r>
      <w:proofErr w:type="gramEnd"/>
      <w:r>
        <w:t xml:space="preserve">Levitt2002} Intuitively, the presence of kindergartens satisfies these conditions. Whether there is a kindergarten in a community would have a significant, direct effect on the likelihood of attending kindergarten. And when one controls for the presence of elementary, junior high, and senior high school in a community as well as for an individual's kindergarten attendance--as I do in my OLS specifications--then the presence of kindergartens </w:t>
      </w:r>
      <w:commentRangeStart w:id="35"/>
      <w:r>
        <w:t>would</w:t>
      </w:r>
      <w:commentRangeEnd w:id="35"/>
      <w:r w:rsidR="0067639B">
        <w:rPr>
          <w:rStyle w:val="CommentReference"/>
        </w:rPr>
        <w:commentReference w:id="35"/>
      </w:r>
      <w:r>
        <w:t xml:space="preserve"> have no effect on educational outcomes.</w:t>
      </w:r>
    </w:p>
    <w:p w14:paraId="5B29DA36" w14:textId="77777777" w:rsidR="007E6C81" w:rsidRDefault="007E6C81" w:rsidP="007E6C81"/>
    <w:p w14:paraId="6FA5355D" w14:textId="77777777" w:rsidR="007E6C81" w:rsidRDefault="007E6C81" w:rsidP="007E6C81">
      <w:r>
        <w:t>These intuitions are confirmed empirically. The first-stage regression results (found in Table ~\ref{</w:t>
      </w:r>
      <w:proofErr w:type="spellStart"/>
      <w:proofErr w:type="gramStart"/>
      <w:r>
        <w:t>table:iv</w:t>
      </w:r>
      <w:proofErr w:type="gramEnd"/>
      <w:r>
        <w:t>_first_stage</w:t>
      </w:r>
      <w:proofErr w:type="spellEnd"/>
      <w:r>
        <w:t>}) with my full set of covariates and the instruments as regressors and kindergarten attendance as the outcome variable, confirm the strength of my selected instruments. The F-Statistic in each of my specifications confirms the strength of my instruments--in the fully specified model, (4), the F-Statistic 124.92 is well beyond the `rule-of-thumb' benchmark of 10. Regarding the validity of the instruments, the second component, see model (3) in Table ~\ref{</w:t>
      </w:r>
      <w:proofErr w:type="spellStart"/>
      <w:proofErr w:type="gramStart"/>
      <w:r>
        <w:t>table:full</w:t>
      </w:r>
      <w:proofErr w:type="gramEnd"/>
      <w:r>
        <w:t>_results</w:t>
      </w:r>
      <w:proofErr w:type="spellEnd"/>
      <w:r>
        <w:t>}: neither instrument, in the fully-specified OLS model, has a statistically significant coefficient. I explore the robustness and validity of my instruments further in \</w:t>
      </w:r>
      <w:proofErr w:type="spellStart"/>
      <w:r>
        <w:t>nameref</w:t>
      </w:r>
      <w:proofErr w:type="spellEnd"/>
      <w:r>
        <w:t>{</w:t>
      </w:r>
      <w:proofErr w:type="spellStart"/>
      <w:proofErr w:type="gramStart"/>
      <w:r>
        <w:t>sec:results</w:t>
      </w:r>
      <w:proofErr w:type="spellEnd"/>
      <w:proofErr w:type="gramEnd"/>
      <w:r>
        <w:t>}, \</w:t>
      </w:r>
      <w:proofErr w:type="spellStart"/>
      <w:r>
        <w:t>nameref</w:t>
      </w:r>
      <w:proofErr w:type="spellEnd"/>
      <w:r>
        <w:t>{</w:t>
      </w:r>
      <w:proofErr w:type="spellStart"/>
      <w:r>
        <w:t>sec:iv_robust</w:t>
      </w:r>
      <w:proofErr w:type="spellEnd"/>
      <w:r>
        <w:t>}, and \</w:t>
      </w:r>
      <w:proofErr w:type="spellStart"/>
      <w:r>
        <w:t>nameref</w:t>
      </w:r>
      <w:proofErr w:type="spellEnd"/>
      <w:r>
        <w:t>{</w:t>
      </w:r>
      <w:proofErr w:type="spellStart"/>
      <w:r>
        <w:t>sec:iv_post</w:t>
      </w:r>
      <w:proofErr w:type="spellEnd"/>
      <w:r>
        <w:t>}.</w:t>
      </w:r>
    </w:p>
    <w:p w14:paraId="2FFD1245" w14:textId="77777777" w:rsidR="007E6C81" w:rsidRDefault="007E6C81" w:rsidP="007E6C81"/>
    <w:p w14:paraId="1AB2A0AF" w14:textId="77777777" w:rsidR="007E6C81" w:rsidRDefault="007E6C81" w:rsidP="007E6C81">
      <w:commentRangeStart w:id="36"/>
      <w:r>
        <w:t xml:space="preserve">There are different estimators for IV estimation; I employ the Generalized Method of Moments (GMM) estimator. In cases of over-identification, GMM doesn't reduce multiple instruments into one matrix and therefore is a more efficient estimator. It also gives me greater flexibility in conducting over-identification tests. </w:t>
      </w:r>
      <w:commentRangeEnd w:id="36"/>
      <w:r w:rsidR="003F4CD1">
        <w:rPr>
          <w:rStyle w:val="CommentReference"/>
        </w:rPr>
        <w:commentReference w:id="36"/>
      </w:r>
    </w:p>
    <w:p w14:paraId="51CB1537" w14:textId="77777777" w:rsidR="007E6C81" w:rsidRDefault="007E6C81" w:rsidP="007E6C81"/>
    <w:p w14:paraId="76F9CF4C" w14:textId="77777777" w:rsidR="007E6C81" w:rsidRDefault="007E6C81" w:rsidP="007E6C81"/>
    <w:p w14:paraId="27F21E47" w14:textId="77777777" w:rsidR="007E6C81" w:rsidRDefault="007E6C81"/>
    <w:sectPr w:rsidR="007E6C8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restha, Ranjan" w:date="2024-04-11T09:54:00Z" w:initials="RS">
    <w:p w14:paraId="7A7D273A" w14:textId="77777777" w:rsidR="009050C6" w:rsidRDefault="009050C6" w:rsidP="009050C6">
      <w:pPr>
        <w:pStyle w:val="CommentText"/>
      </w:pPr>
      <w:r>
        <w:rPr>
          <w:rStyle w:val="CommentReference"/>
        </w:rPr>
        <w:annotationRef/>
      </w:r>
      <w:r>
        <w:t>Would “investment” be a more appropriate term than “intervention”?</w:t>
      </w:r>
    </w:p>
  </w:comment>
  <w:comment w:id="4" w:author="Shrestha, Ranjan" w:date="2024-04-11T10:12:00Z" w:initials="RS">
    <w:p w14:paraId="5905C6AB" w14:textId="77777777" w:rsidR="006F5D81" w:rsidRDefault="006F5D81" w:rsidP="006F5D81">
      <w:pPr>
        <w:pStyle w:val="CommentText"/>
      </w:pPr>
      <w:r>
        <w:rPr>
          <w:rStyle w:val="CommentReference"/>
        </w:rPr>
        <w:annotationRef/>
      </w:r>
      <w:r>
        <w:t xml:space="preserve">Best to avoid informal contractions. </w:t>
      </w:r>
    </w:p>
  </w:comment>
  <w:comment w:id="3" w:author="Shrestha, Ranjan" w:date="2024-04-11T09:55:00Z" w:initials="RS">
    <w:p w14:paraId="20DEEA61" w14:textId="672935BC" w:rsidR="00677DE5" w:rsidRDefault="00677DE5" w:rsidP="00677DE5">
      <w:pPr>
        <w:pStyle w:val="CommentText"/>
      </w:pPr>
      <w:r>
        <w:rPr>
          <w:rStyle w:val="CommentReference"/>
        </w:rPr>
        <w:annotationRef/>
      </w:r>
      <w:r>
        <w:t xml:space="preserve">Not clear. Maybe use investment in the preceding phrase, and elaborate this phrase further to increase clarity. </w:t>
      </w:r>
    </w:p>
  </w:comment>
  <w:comment w:id="5" w:author="Shrestha, Ranjan" w:date="2024-04-11T09:56:00Z" w:initials="RS">
    <w:p w14:paraId="2696C77E" w14:textId="77777777" w:rsidR="00452464" w:rsidRDefault="00452464" w:rsidP="00452464">
      <w:pPr>
        <w:pStyle w:val="CommentText"/>
      </w:pPr>
      <w:r>
        <w:rPr>
          <w:rStyle w:val="CommentReference"/>
        </w:rPr>
        <w:annotationRef/>
      </w:r>
      <w:r>
        <w:t xml:space="preserve">Not clear. </w:t>
      </w:r>
    </w:p>
  </w:comment>
  <w:comment w:id="6" w:author="Shrestha, Ranjan" w:date="2024-04-11T09:56:00Z" w:initials="RS">
    <w:p w14:paraId="50A63E1A" w14:textId="61B54398" w:rsidR="00452464" w:rsidRDefault="00452464" w:rsidP="00452464">
      <w:pPr>
        <w:pStyle w:val="CommentText"/>
      </w:pPr>
      <w:r>
        <w:rPr>
          <w:rStyle w:val="CommentReference"/>
        </w:rPr>
        <w:annotationRef/>
      </w:r>
      <w:r>
        <w:t xml:space="preserve">Not clear. </w:t>
      </w:r>
    </w:p>
  </w:comment>
  <w:comment w:id="13" w:author="Shrestha, Ranjan" w:date="2024-04-11T10:08:00Z" w:initials="RS">
    <w:p w14:paraId="05CEF6ED" w14:textId="77777777" w:rsidR="006414ED" w:rsidRDefault="006414ED" w:rsidP="006414ED">
      <w:pPr>
        <w:pStyle w:val="CommentText"/>
      </w:pPr>
      <w:r>
        <w:rPr>
          <w:rStyle w:val="CommentReference"/>
        </w:rPr>
        <w:annotationRef/>
      </w:r>
      <w:r>
        <w:t>Note that wealth is a stock variable while per capita expenditure is a flow variable. Perhaps you don’t want to specifically say that you will control for “wealth”.</w:t>
      </w:r>
    </w:p>
  </w:comment>
  <w:comment w:id="15" w:author="Shrestha, Ranjan" w:date="2024-04-11T10:10:00Z" w:initials="RS">
    <w:p w14:paraId="61113AD6" w14:textId="77777777" w:rsidR="0095249A" w:rsidRDefault="0095249A" w:rsidP="0095249A">
      <w:pPr>
        <w:pStyle w:val="CommentText"/>
      </w:pPr>
      <w:r>
        <w:rPr>
          <w:rStyle w:val="CommentReference"/>
        </w:rPr>
        <w:annotationRef/>
      </w:r>
      <w:r>
        <w:t>latter?</w:t>
      </w:r>
    </w:p>
  </w:comment>
  <w:comment w:id="21" w:author="Shrestha, Ranjan" w:date="2024-04-11T10:53:00Z" w:initials="RS">
    <w:p w14:paraId="04134CD3" w14:textId="77777777" w:rsidR="002838B8" w:rsidRDefault="002838B8" w:rsidP="002838B8">
      <w:pPr>
        <w:pStyle w:val="CommentText"/>
      </w:pPr>
      <w:r>
        <w:rPr>
          <w:rStyle w:val="CommentReference"/>
        </w:rPr>
        <w:annotationRef/>
      </w:r>
      <w:r>
        <w:t>Not clear what “robust” means.</w:t>
      </w:r>
    </w:p>
  </w:comment>
  <w:comment w:id="20" w:author="Shrestha, Ranjan" w:date="2024-04-11T10:53:00Z" w:initials="RS">
    <w:p w14:paraId="0B54B69B" w14:textId="77777777" w:rsidR="002838B8" w:rsidRDefault="002838B8" w:rsidP="002838B8">
      <w:pPr>
        <w:pStyle w:val="CommentText"/>
      </w:pPr>
      <w:r>
        <w:rPr>
          <w:rStyle w:val="CommentReference"/>
        </w:rPr>
        <w:annotationRef/>
      </w:r>
      <w:r>
        <w:t xml:space="preserve">Could be rephrased to increase clarity. </w:t>
      </w:r>
    </w:p>
  </w:comment>
  <w:comment w:id="22" w:author="Shrestha, Ranjan" w:date="2024-04-11T10:54:00Z" w:initials="RS">
    <w:p w14:paraId="16FEABBD" w14:textId="77777777" w:rsidR="005D6A2F" w:rsidRDefault="005D6A2F" w:rsidP="005D6A2F">
      <w:pPr>
        <w:pStyle w:val="CommentText"/>
      </w:pPr>
      <w:r>
        <w:rPr>
          <w:rStyle w:val="CommentReference"/>
        </w:rPr>
        <w:annotationRef/>
      </w:r>
      <w:r>
        <w:t xml:space="preserve">This usage of robust is different from the one used previously when referring to standard errors. </w:t>
      </w:r>
    </w:p>
  </w:comment>
  <w:comment w:id="23" w:author="Shrestha, Ranjan" w:date="2024-04-11T10:56:00Z" w:initials="RS">
    <w:p w14:paraId="3E63A60F" w14:textId="77777777" w:rsidR="00FD6DBA" w:rsidRDefault="00FD6DBA" w:rsidP="00FD6DBA">
      <w:pPr>
        <w:pStyle w:val="CommentText"/>
      </w:pPr>
      <w:r>
        <w:rPr>
          <w:rStyle w:val="CommentReference"/>
        </w:rPr>
        <w:annotationRef/>
      </w:r>
      <w:r>
        <w:t xml:space="preserve">Typically used phrase is “unobserved” characteristics. </w:t>
      </w:r>
    </w:p>
  </w:comment>
  <w:comment w:id="24" w:author="Shrestha, Ranjan" w:date="2024-04-11T10:58:00Z" w:initials="RS">
    <w:p w14:paraId="5AFB0D3A" w14:textId="77777777" w:rsidR="00680898" w:rsidRDefault="00680898" w:rsidP="00680898">
      <w:pPr>
        <w:pStyle w:val="CommentText"/>
      </w:pPr>
      <w:r>
        <w:rPr>
          <w:rStyle w:val="CommentReference"/>
        </w:rPr>
        <w:annotationRef/>
      </w:r>
      <w:r>
        <w:t xml:space="preserve">Correlated with both kindergarten attendance and the outcome variable. </w:t>
      </w:r>
    </w:p>
  </w:comment>
  <w:comment w:id="25" w:author="Shrestha, Ranjan" w:date="2024-04-11T11:01:00Z" w:initials="RS">
    <w:p w14:paraId="17D54882" w14:textId="77777777" w:rsidR="00F726A8" w:rsidRDefault="00F726A8" w:rsidP="00F726A8">
      <w:pPr>
        <w:pStyle w:val="CommentText"/>
      </w:pPr>
      <w:r>
        <w:rPr>
          <w:rStyle w:val="CommentReference"/>
        </w:rPr>
        <w:annotationRef/>
      </w:r>
      <w:r>
        <w:t xml:space="preserve">Not clear. Perhaps you want to detach the “centered around a mother by comparing between only siblings” from this sentence and elaborate in a different sentence. </w:t>
      </w:r>
    </w:p>
  </w:comment>
  <w:comment w:id="27" w:author="Shrestha, Ranjan" w:date="2024-04-11T13:21:00Z" w:initials="SR">
    <w:p w14:paraId="6B5D9809" w14:textId="77777777" w:rsidR="008C26F9" w:rsidRDefault="008C26F9" w:rsidP="008C26F9">
      <w:pPr>
        <w:pStyle w:val="CommentText"/>
      </w:pPr>
      <w:r>
        <w:rPr>
          <w:rStyle w:val="CommentReference"/>
        </w:rPr>
        <w:annotationRef/>
      </w:r>
      <w:r>
        <w:t xml:space="preserve">This is fixed by definition. </w:t>
      </w:r>
    </w:p>
    <w:p w14:paraId="009E8650" w14:textId="77777777" w:rsidR="008C26F9" w:rsidRDefault="008C26F9" w:rsidP="008C26F9">
      <w:pPr>
        <w:pStyle w:val="CommentText"/>
      </w:pPr>
    </w:p>
    <w:p w14:paraId="68A76E4A" w14:textId="77777777" w:rsidR="008C26F9" w:rsidRDefault="008C26F9" w:rsidP="008C26F9">
      <w:pPr>
        <w:pStyle w:val="CommentText"/>
      </w:pPr>
      <w:r>
        <w:t xml:space="preserve">You want to say that the mother fixed effects will not account for unobserved within-family variability of certain characteristics that could affect kindergarten attendance and educational outcomes of the siblings. </w:t>
      </w:r>
    </w:p>
  </w:comment>
  <w:comment w:id="28" w:author="Shrestha, Ranjan" w:date="2024-04-11T13:22:00Z" w:initials="SR">
    <w:p w14:paraId="0593BA49" w14:textId="77777777" w:rsidR="00E375CD" w:rsidRDefault="00E375CD" w:rsidP="00E375CD">
      <w:pPr>
        <w:pStyle w:val="CommentText"/>
      </w:pPr>
      <w:r>
        <w:rPr>
          <w:rStyle w:val="CommentReference"/>
        </w:rPr>
        <w:annotationRef/>
      </w:r>
      <w:r>
        <w:t xml:space="preserve">Leave this in the body of the text, not in the footnote. </w:t>
      </w:r>
    </w:p>
  </w:comment>
  <w:comment w:id="30" w:author="Shrestha, Ranjan" w:date="2024-04-11T13:30:00Z" w:initials="SR">
    <w:p w14:paraId="0D8E6097" w14:textId="77777777" w:rsidR="00564018" w:rsidRDefault="00564018" w:rsidP="00564018">
      <w:pPr>
        <w:pStyle w:val="CommentText"/>
      </w:pPr>
      <w:r>
        <w:rPr>
          <w:rStyle w:val="CommentReference"/>
        </w:rPr>
        <w:annotationRef/>
      </w:r>
      <w:r>
        <w:t xml:space="preserve">Better to specifically say “kindergarten attendance and educational outcomes”. </w:t>
      </w:r>
    </w:p>
  </w:comment>
  <w:comment w:id="31" w:author="Shrestha, Ranjan" w:date="2024-04-11T13:31:00Z" w:initials="SR">
    <w:p w14:paraId="3DA066BA" w14:textId="77777777" w:rsidR="006E08DD" w:rsidRDefault="006E08DD" w:rsidP="006E08DD">
      <w:pPr>
        <w:pStyle w:val="CommentText"/>
      </w:pPr>
      <w:r>
        <w:rPr>
          <w:rStyle w:val="CommentReference"/>
        </w:rPr>
        <w:annotationRef/>
      </w:r>
      <w:r>
        <w:t xml:space="preserve">Different word? </w:t>
      </w:r>
    </w:p>
  </w:comment>
  <w:comment w:id="32" w:author="Shrestha, Ranjan" w:date="2024-04-11T13:33:00Z" w:initials="SR">
    <w:p w14:paraId="3976AD37" w14:textId="77777777" w:rsidR="0067106B" w:rsidRDefault="0067106B" w:rsidP="0067106B">
      <w:pPr>
        <w:pStyle w:val="CommentText"/>
      </w:pPr>
      <w:r>
        <w:rPr>
          <w:rStyle w:val="CommentReference"/>
        </w:rPr>
        <w:annotationRef/>
      </w:r>
      <w:r>
        <w:t xml:space="preserve">Did you test for this? If not, you can say that it is likely the case. </w:t>
      </w:r>
    </w:p>
  </w:comment>
  <w:comment w:id="33" w:author="Shrestha, Ranjan" w:date="2024-04-11T13:34:00Z" w:initials="SR">
    <w:p w14:paraId="6C1B94CD" w14:textId="77777777" w:rsidR="00CB49AD" w:rsidRDefault="00CB49AD" w:rsidP="00CB49AD">
      <w:pPr>
        <w:pStyle w:val="CommentText"/>
      </w:pPr>
      <w:r>
        <w:rPr>
          <w:rStyle w:val="CommentReference"/>
        </w:rPr>
        <w:annotationRef/>
      </w:r>
      <w:r>
        <w:t xml:space="preserve">Not clear. </w:t>
      </w:r>
    </w:p>
  </w:comment>
  <w:comment w:id="35" w:author="Shrestha, Ranjan" w:date="2024-04-11T13:39:00Z" w:initials="SR">
    <w:p w14:paraId="7AD17518" w14:textId="77777777" w:rsidR="0067639B" w:rsidRDefault="0067639B" w:rsidP="0067639B">
      <w:pPr>
        <w:pStyle w:val="CommentText"/>
      </w:pPr>
      <w:r>
        <w:rPr>
          <w:rStyle w:val="CommentReference"/>
        </w:rPr>
        <w:annotationRef/>
      </w:r>
      <w:r>
        <w:t xml:space="preserve">Perhaps you want to express a little caution here. Say it is likely not to have an effect. </w:t>
      </w:r>
    </w:p>
  </w:comment>
  <w:comment w:id="36" w:author="Shrestha, Ranjan" w:date="2024-04-11T13:40:00Z" w:initials="SR">
    <w:p w14:paraId="26A0C4FE" w14:textId="77777777" w:rsidR="003F4CD1" w:rsidRDefault="003F4CD1" w:rsidP="003F4CD1">
      <w:pPr>
        <w:pStyle w:val="CommentText"/>
      </w:pPr>
      <w:r>
        <w:rPr>
          <w:rStyle w:val="CommentReference"/>
        </w:rPr>
        <w:annotationRef/>
      </w:r>
      <w:r>
        <w:t xml:space="preserve">You probably don’t need to discuss GMM in detail. Just present the results of the overidentification tests.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7D273A" w15:done="0"/>
  <w15:commentEx w15:paraId="5905C6AB" w15:done="0"/>
  <w15:commentEx w15:paraId="20DEEA61" w15:done="0"/>
  <w15:commentEx w15:paraId="2696C77E" w15:done="0"/>
  <w15:commentEx w15:paraId="50A63E1A" w15:done="0"/>
  <w15:commentEx w15:paraId="05CEF6ED" w15:done="0"/>
  <w15:commentEx w15:paraId="61113AD6" w15:done="0"/>
  <w15:commentEx w15:paraId="04134CD3" w15:done="0"/>
  <w15:commentEx w15:paraId="0B54B69B" w15:done="0"/>
  <w15:commentEx w15:paraId="16FEABBD" w15:done="0"/>
  <w15:commentEx w15:paraId="3E63A60F" w15:done="0"/>
  <w15:commentEx w15:paraId="5AFB0D3A" w15:done="0"/>
  <w15:commentEx w15:paraId="17D54882" w15:done="0"/>
  <w15:commentEx w15:paraId="68A76E4A" w15:done="0"/>
  <w15:commentEx w15:paraId="0593BA49" w15:done="0"/>
  <w15:commentEx w15:paraId="0D8E6097" w15:done="0"/>
  <w15:commentEx w15:paraId="3DA066BA" w15:done="0"/>
  <w15:commentEx w15:paraId="3976AD37" w15:done="0"/>
  <w15:commentEx w15:paraId="6C1B94CD" w15:done="0"/>
  <w15:commentEx w15:paraId="7AD17518" w15:done="0"/>
  <w15:commentEx w15:paraId="26A0C4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921832D" w16cex:dateUtc="2024-04-11T13:54:00Z"/>
  <w16cex:commentExtensible w16cex:durableId="3C8373B9" w16cex:dateUtc="2024-04-11T14:12:00Z"/>
  <w16cex:commentExtensible w16cex:durableId="79DA7FC6" w16cex:dateUtc="2024-04-11T13:55:00Z"/>
  <w16cex:commentExtensible w16cex:durableId="198B4CCC" w16cex:dateUtc="2024-04-11T13:56:00Z"/>
  <w16cex:commentExtensible w16cex:durableId="6286DCAF" w16cex:dateUtc="2024-04-11T13:56:00Z"/>
  <w16cex:commentExtensible w16cex:durableId="09726CD4" w16cex:dateUtc="2024-04-11T14:08:00Z"/>
  <w16cex:commentExtensible w16cex:durableId="4F7CD571" w16cex:dateUtc="2024-04-11T14:10:00Z"/>
  <w16cex:commentExtensible w16cex:durableId="555279B5" w16cex:dateUtc="2024-04-11T14:53:00Z"/>
  <w16cex:commentExtensible w16cex:durableId="1659A265" w16cex:dateUtc="2024-04-11T14:53:00Z"/>
  <w16cex:commentExtensible w16cex:durableId="0A442A17" w16cex:dateUtc="2024-04-11T14:54:00Z"/>
  <w16cex:commentExtensible w16cex:durableId="3FB98AEA" w16cex:dateUtc="2024-04-11T14:56:00Z"/>
  <w16cex:commentExtensible w16cex:durableId="7E4ABBB9" w16cex:dateUtc="2024-04-11T14:58:00Z"/>
  <w16cex:commentExtensible w16cex:durableId="414D200A" w16cex:dateUtc="2024-04-11T15:01:00Z"/>
  <w16cex:commentExtensible w16cex:durableId="0F61B463" w16cex:dateUtc="2024-04-11T17:21:00Z"/>
  <w16cex:commentExtensible w16cex:durableId="39B0C917" w16cex:dateUtc="2024-04-11T17:22:00Z"/>
  <w16cex:commentExtensible w16cex:durableId="34EB9508" w16cex:dateUtc="2024-04-11T17:30:00Z"/>
  <w16cex:commentExtensible w16cex:durableId="0573253F" w16cex:dateUtc="2024-04-11T17:31:00Z"/>
  <w16cex:commentExtensible w16cex:durableId="1F3BDE2B" w16cex:dateUtc="2024-04-11T17:33:00Z"/>
  <w16cex:commentExtensible w16cex:durableId="2F2DB883" w16cex:dateUtc="2024-04-11T17:34:00Z"/>
  <w16cex:commentExtensible w16cex:durableId="2F142351" w16cex:dateUtc="2024-04-11T17:39:00Z"/>
  <w16cex:commentExtensible w16cex:durableId="453DF1DE" w16cex:dateUtc="2024-04-11T17: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D273A" w16cid:durableId="4921832D"/>
  <w16cid:commentId w16cid:paraId="5905C6AB" w16cid:durableId="3C8373B9"/>
  <w16cid:commentId w16cid:paraId="20DEEA61" w16cid:durableId="79DA7FC6"/>
  <w16cid:commentId w16cid:paraId="2696C77E" w16cid:durableId="198B4CCC"/>
  <w16cid:commentId w16cid:paraId="50A63E1A" w16cid:durableId="6286DCAF"/>
  <w16cid:commentId w16cid:paraId="05CEF6ED" w16cid:durableId="09726CD4"/>
  <w16cid:commentId w16cid:paraId="61113AD6" w16cid:durableId="4F7CD571"/>
  <w16cid:commentId w16cid:paraId="04134CD3" w16cid:durableId="555279B5"/>
  <w16cid:commentId w16cid:paraId="0B54B69B" w16cid:durableId="1659A265"/>
  <w16cid:commentId w16cid:paraId="16FEABBD" w16cid:durableId="0A442A17"/>
  <w16cid:commentId w16cid:paraId="3E63A60F" w16cid:durableId="3FB98AEA"/>
  <w16cid:commentId w16cid:paraId="5AFB0D3A" w16cid:durableId="7E4ABBB9"/>
  <w16cid:commentId w16cid:paraId="17D54882" w16cid:durableId="414D200A"/>
  <w16cid:commentId w16cid:paraId="68A76E4A" w16cid:durableId="0F61B463"/>
  <w16cid:commentId w16cid:paraId="0593BA49" w16cid:durableId="39B0C917"/>
  <w16cid:commentId w16cid:paraId="0D8E6097" w16cid:durableId="34EB9508"/>
  <w16cid:commentId w16cid:paraId="3DA066BA" w16cid:durableId="0573253F"/>
  <w16cid:commentId w16cid:paraId="3976AD37" w16cid:durableId="1F3BDE2B"/>
  <w16cid:commentId w16cid:paraId="6C1B94CD" w16cid:durableId="2F2DB883"/>
  <w16cid:commentId w16cid:paraId="7AD17518" w16cid:durableId="2F142351"/>
  <w16cid:commentId w16cid:paraId="26A0C4FE" w16cid:durableId="453DF1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restha, Ranjan">
    <w15:presenceInfo w15:providerId="AD" w15:userId="S::rshrestha@wm.edu::74f02424-d6a3-46f7-831e-7f4c375b3b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81"/>
    <w:rsid w:val="001567E2"/>
    <w:rsid w:val="001F2FC0"/>
    <w:rsid w:val="002838B8"/>
    <w:rsid w:val="002859B0"/>
    <w:rsid w:val="003F4CD1"/>
    <w:rsid w:val="004422E7"/>
    <w:rsid w:val="00452464"/>
    <w:rsid w:val="00460477"/>
    <w:rsid w:val="00564018"/>
    <w:rsid w:val="005D6A2F"/>
    <w:rsid w:val="006414ED"/>
    <w:rsid w:val="0067106B"/>
    <w:rsid w:val="0067639B"/>
    <w:rsid w:val="00677DE5"/>
    <w:rsid w:val="00680898"/>
    <w:rsid w:val="006E08DD"/>
    <w:rsid w:val="006F5D81"/>
    <w:rsid w:val="007E6C81"/>
    <w:rsid w:val="007E7748"/>
    <w:rsid w:val="008C26F9"/>
    <w:rsid w:val="009050C6"/>
    <w:rsid w:val="0095249A"/>
    <w:rsid w:val="00A075C7"/>
    <w:rsid w:val="00B86231"/>
    <w:rsid w:val="00BC7654"/>
    <w:rsid w:val="00C34CC6"/>
    <w:rsid w:val="00C92A18"/>
    <w:rsid w:val="00CB49AD"/>
    <w:rsid w:val="00D04616"/>
    <w:rsid w:val="00E375CD"/>
    <w:rsid w:val="00E37EC1"/>
    <w:rsid w:val="00F726A8"/>
    <w:rsid w:val="00FD6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F8D57"/>
  <w15:chartTrackingRefBased/>
  <w15:docId w15:val="{714C538E-19D8-BE42-9835-EB69C2EF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C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6C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C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C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C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C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C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C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C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C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6C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C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C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C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C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C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C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C81"/>
    <w:rPr>
      <w:rFonts w:eastAsiaTheme="majorEastAsia" w:cstheme="majorBidi"/>
      <w:color w:val="272727" w:themeColor="text1" w:themeTint="D8"/>
    </w:rPr>
  </w:style>
  <w:style w:type="paragraph" w:styleId="Title">
    <w:name w:val="Title"/>
    <w:basedOn w:val="Normal"/>
    <w:next w:val="Normal"/>
    <w:link w:val="TitleChar"/>
    <w:uiPriority w:val="10"/>
    <w:qFormat/>
    <w:rsid w:val="007E6C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C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C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C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C81"/>
    <w:pPr>
      <w:spacing w:before="160"/>
      <w:jc w:val="center"/>
    </w:pPr>
    <w:rPr>
      <w:i/>
      <w:iCs/>
      <w:color w:val="404040" w:themeColor="text1" w:themeTint="BF"/>
    </w:rPr>
  </w:style>
  <w:style w:type="character" w:customStyle="1" w:styleId="QuoteChar">
    <w:name w:val="Quote Char"/>
    <w:basedOn w:val="DefaultParagraphFont"/>
    <w:link w:val="Quote"/>
    <w:uiPriority w:val="29"/>
    <w:rsid w:val="007E6C81"/>
    <w:rPr>
      <w:i/>
      <w:iCs/>
      <w:color w:val="404040" w:themeColor="text1" w:themeTint="BF"/>
    </w:rPr>
  </w:style>
  <w:style w:type="paragraph" w:styleId="ListParagraph">
    <w:name w:val="List Paragraph"/>
    <w:basedOn w:val="Normal"/>
    <w:uiPriority w:val="34"/>
    <w:qFormat/>
    <w:rsid w:val="007E6C81"/>
    <w:pPr>
      <w:ind w:left="720"/>
      <w:contextualSpacing/>
    </w:pPr>
  </w:style>
  <w:style w:type="character" w:styleId="IntenseEmphasis">
    <w:name w:val="Intense Emphasis"/>
    <w:basedOn w:val="DefaultParagraphFont"/>
    <w:uiPriority w:val="21"/>
    <w:qFormat/>
    <w:rsid w:val="007E6C81"/>
    <w:rPr>
      <w:i/>
      <w:iCs/>
      <w:color w:val="0F4761" w:themeColor="accent1" w:themeShade="BF"/>
    </w:rPr>
  </w:style>
  <w:style w:type="paragraph" w:styleId="IntenseQuote">
    <w:name w:val="Intense Quote"/>
    <w:basedOn w:val="Normal"/>
    <w:next w:val="Normal"/>
    <w:link w:val="IntenseQuoteChar"/>
    <w:uiPriority w:val="30"/>
    <w:qFormat/>
    <w:rsid w:val="007E6C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C81"/>
    <w:rPr>
      <w:i/>
      <w:iCs/>
      <w:color w:val="0F4761" w:themeColor="accent1" w:themeShade="BF"/>
    </w:rPr>
  </w:style>
  <w:style w:type="character" w:styleId="IntenseReference">
    <w:name w:val="Intense Reference"/>
    <w:basedOn w:val="DefaultParagraphFont"/>
    <w:uiPriority w:val="32"/>
    <w:qFormat/>
    <w:rsid w:val="007E6C81"/>
    <w:rPr>
      <w:b/>
      <w:bCs/>
      <w:smallCaps/>
      <w:color w:val="0F4761" w:themeColor="accent1" w:themeShade="BF"/>
      <w:spacing w:val="5"/>
    </w:rPr>
  </w:style>
  <w:style w:type="paragraph" w:styleId="Revision">
    <w:name w:val="Revision"/>
    <w:hidden/>
    <w:uiPriority w:val="99"/>
    <w:semiHidden/>
    <w:rsid w:val="00B86231"/>
    <w:pPr>
      <w:spacing w:after="0" w:line="240" w:lineRule="auto"/>
    </w:pPr>
  </w:style>
  <w:style w:type="character" w:styleId="CommentReference">
    <w:name w:val="annotation reference"/>
    <w:basedOn w:val="DefaultParagraphFont"/>
    <w:uiPriority w:val="99"/>
    <w:semiHidden/>
    <w:unhideWhenUsed/>
    <w:rsid w:val="009050C6"/>
    <w:rPr>
      <w:sz w:val="16"/>
      <w:szCs w:val="16"/>
    </w:rPr>
  </w:style>
  <w:style w:type="paragraph" w:styleId="CommentText">
    <w:name w:val="annotation text"/>
    <w:basedOn w:val="Normal"/>
    <w:link w:val="CommentTextChar"/>
    <w:uiPriority w:val="99"/>
    <w:unhideWhenUsed/>
    <w:rsid w:val="009050C6"/>
    <w:pPr>
      <w:spacing w:line="240" w:lineRule="auto"/>
    </w:pPr>
    <w:rPr>
      <w:sz w:val="20"/>
      <w:szCs w:val="20"/>
    </w:rPr>
  </w:style>
  <w:style w:type="character" w:customStyle="1" w:styleId="CommentTextChar">
    <w:name w:val="Comment Text Char"/>
    <w:basedOn w:val="DefaultParagraphFont"/>
    <w:link w:val="CommentText"/>
    <w:uiPriority w:val="99"/>
    <w:rsid w:val="009050C6"/>
    <w:rPr>
      <w:sz w:val="20"/>
      <w:szCs w:val="20"/>
    </w:rPr>
  </w:style>
  <w:style w:type="paragraph" w:styleId="CommentSubject">
    <w:name w:val="annotation subject"/>
    <w:basedOn w:val="CommentText"/>
    <w:next w:val="CommentText"/>
    <w:link w:val="CommentSubjectChar"/>
    <w:uiPriority w:val="99"/>
    <w:semiHidden/>
    <w:unhideWhenUsed/>
    <w:rsid w:val="009050C6"/>
    <w:rPr>
      <w:b/>
      <w:bCs/>
    </w:rPr>
  </w:style>
  <w:style w:type="character" w:customStyle="1" w:styleId="CommentSubjectChar">
    <w:name w:val="Comment Subject Char"/>
    <w:basedOn w:val="CommentTextChar"/>
    <w:link w:val="CommentSubject"/>
    <w:uiPriority w:val="99"/>
    <w:semiHidden/>
    <w:rsid w:val="009050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671D-CF9F-44D8-A6B6-8D646AC46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5</Pages>
  <Words>1891</Words>
  <Characters>10782</Characters>
  <Application>Microsoft Office Word</Application>
  <DocSecurity>0</DocSecurity>
  <Lines>89</Lines>
  <Paragraphs>25</Paragraphs>
  <ScaleCrop>false</ScaleCrop>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Associate Editor</dc:creator>
  <cp:keywords/>
  <dc:description/>
  <cp:lastModifiedBy>Shrestha, Ranjan</cp:lastModifiedBy>
  <cp:revision>33</cp:revision>
  <dcterms:created xsi:type="dcterms:W3CDTF">2024-04-11T12:50:00Z</dcterms:created>
  <dcterms:modified xsi:type="dcterms:W3CDTF">2024-04-11T17:40:00Z</dcterms:modified>
</cp:coreProperties>
</file>