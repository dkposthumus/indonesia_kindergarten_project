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9171"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My research question focuses on one determinant of educational outcomes</w:t>
      </w:r>
      <w:commentRangeStart w:id="0"/>
      <w:r w:rsidRPr="00556DBF">
        <w:rPr>
          <w:rFonts w:ascii="Times New Roman" w:hAnsi="Times New Roman" w:cs="Times New Roman"/>
        </w:rPr>
        <w:t>--</w:t>
      </w:r>
      <w:commentRangeEnd w:id="0"/>
      <w:r w:rsidR="00B3409C">
        <w:rPr>
          <w:rStyle w:val="CommentReference"/>
        </w:rPr>
        <w:commentReference w:id="0"/>
      </w:r>
      <w:r w:rsidRPr="00556DBF">
        <w:rPr>
          <w:rFonts w:ascii="Times New Roman" w:hAnsi="Times New Roman" w:cs="Times New Roman"/>
        </w:rPr>
        <w:t xml:space="preserve">kindergarten attendance, placing my research in the literature of human capital investments and early childhood interventions. </w:t>
      </w:r>
      <w:commentRangeStart w:id="1"/>
      <w:r w:rsidRPr="00556DBF">
        <w:rPr>
          <w:rFonts w:ascii="Times New Roman" w:hAnsi="Times New Roman" w:cs="Times New Roman"/>
        </w:rPr>
        <w:t>I</w:t>
      </w:r>
      <w:commentRangeEnd w:id="1"/>
      <w:r w:rsidR="00F97701">
        <w:rPr>
          <w:rStyle w:val="CommentReference"/>
        </w:rPr>
        <w:commentReference w:id="1"/>
      </w:r>
      <w:r w:rsidRPr="00556DBF">
        <w:rPr>
          <w:rFonts w:ascii="Times New Roman" w:hAnsi="Times New Roman" w:cs="Times New Roman"/>
        </w:rPr>
        <w:t xml:space="preserve"> will begin my review of the literature </w:t>
      </w:r>
      <w:proofErr w:type="gramStart"/>
      <w:r w:rsidRPr="00556DBF">
        <w:rPr>
          <w:rFonts w:ascii="Times New Roman" w:hAnsi="Times New Roman" w:cs="Times New Roman"/>
        </w:rPr>
        <w:t xml:space="preserve">broadly,  </w:t>
      </w:r>
      <w:commentRangeStart w:id="2"/>
      <w:r w:rsidRPr="00556DBF">
        <w:rPr>
          <w:rFonts w:ascii="Times New Roman" w:hAnsi="Times New Roman" w:cs="Times New Roman"/>
        </w:rPr>
        <w:t>with</w:t>
      </w:r>
      <w:proofErr w:type="gramEnd"/>
      <w:r w:rsidRPr="00556DBF">
        <w:rPr>
          <w:rFonts w:ascii="Times New Roman" w:hAnsi="Times New Roman" w:cs="Times New Roman"/>
        </w:rPr>
        <w:t xml:space="preserve"> a review of the human capital literature's findings on the determinants of educational outcomes</w:t>
      </w:r>
      <w:commentRangeEnd w:id="2"/>
      <w:r w:rsidR="00741B5F">
        <w:rPr>
          <w:rStyle w:val="CommentReference"/>
        </w:rPr>
        <w:commentReference w:id="2"/>
      </w:r>
      <w:r w:rsidRPr="00556DBF">
        <w:rPr>
          <w:rFonts w:ascii="Times New Roman" w:hAnsi="Times New Roman" w:cs="Times New Roman"/>
        </w:rPr>
        <w:t xml:space="preserve">. I will then lay the groundwork of my theoretical approach, which is grounded in the work of </w:t>
      </w:r>
      <w:commentRangeStart w:id="3"/>
      <w:r w:rsidRPr="00556DBF">
        <w:rPr>
          <w:rFonts w:ascii="Times New Roman" w:hAnsi="Times New Roman" w:cs="Times New Roman"/>
        </w:rPr>
        <w:t>Cunha and Heckma</w:t>
      </w:r>
      <w:commentRangeEnd w:id="3"/>
      <w:r w:rsidR="00741B5F">
        <w:rPr>
          <w:rStyle w:val="CommentReference"/>
        </w:rPr>
        <w:commentReference w:id="3"/>
      </w:r>
      <w:r w:rsidRPr="00556DBF">
        <w:rPr>
          <w:rFonts w:ascii="Times New Roman" w:hAnsi="Times New Roman" w:cs="Times New Roman"/>
        </w:rPr>
        <w:t xml:space="preserve">n, before concluding with a review of the </w:t>
      </w:r>
      <w:commentRangeStart w:id="4"/>
      <w:r w:rsidRPr="00556DBF">
        <w:rPr>
          <w:rFonts w:ascii="Times New Roman" w:hAnsi="Times New Roman" w:cs="Times New Roman"/>
        </w:rPr>
        <w:t xml:space="preserve">literature's </w:t>
      </w:r>
      <w:commentRangeEnd w:id="4"/>
      <w:r w:rsidR="002266FE">
        <w:rPr>
          <w:rStyle w:val="CommentReference"/>
        </w:rPr>
        <w:commentReference w:id="4"/>
      </w:r>
      <w:r w:rsidRPr="00556DBF">
        <w:rPr>
          <w:rFonts w:ascii="Times New Roman" w:hAnsi="Times New Roman" w:cs="Times New Roman"/>
        </w:rPr>
        <w:t>empirical findings regarding the effects of kindergarten/preschool.</w:t>
      </w:r>
    </w:p>
    <w:p w14:paraId="10C59883" w14:textId="77777777" w:rsidR="00556DBF" w:rsidRPr="00556DBF" w:rsidRDefault="00556DBF" w:rsidP="00556DBF">
      <w:pPr>
        <w:rPr>
          <w:rFonts w:ascii="Times New Roman" w:hAnsi="Times New Roman" w:cs="Times New Roman"/>
        </w:rPr>
      </w:pPr>
    </w:p>
    <w:p w14:paraId="077881C1"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w:t>
      </w:r>
      <w:proofErr w:type="gramStart"/>
      <w:r w:rsidRPr="00556DBF">
        <w:rPr>
          <w:rFonts w:ascii="Times New Roman" w:hAnsi="Times New Roman" w:cs="Times New Roman"/>
        </w:rPr>
        <w:t>subsection{</w:t>
      </w:r>
      <w:proofErr w:type="gramEnd"/>
      <w:r w:rsidRPr="00556DBF">
        <w:rPr>
          <w:rFonts w:ascii="Times New Roman" w:hAnsi="Times New Roman" w:cs="Times New Roman"/>
        </w:rPr>
        <w:t>Determinants of Educational Outcomes}</w:t>
      </w:r>
    </w:p>
    <w:p w14:paraId="35168A6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Broadly, we can categorize determinants of educational outcomes into </w:t>
      </w:r>
      <w:commentRangeStart w:id="5"/>
      <w:r w:rsidRPr="00556DBF">
        <w:rPr>
          <w:rFonts w:ascii="Times New Roman" w:hAnsi="Times New Roman" w:cs="Times New Roman"/>
        </w:rPr>
        <w:t>two</w:t>
      </w:r>
      <w:commentRangeEnd w:id="5"/>
      <w:r w:rsidR="00997397">
        <w:rPr>
          <w:rStyle w:val="CommentReference"/>
        </w:rPr>
        <w:commentReference w:id="5"/>
      </w:r>
      <w:r w:rsidRPr="00556DBF">
        <w:rPr>
          <w:rFonts w:ascii="Times New Roman" w:hAnsi="Times New Roman" w:cs="Times New Roman"/>
        </w:rPr>
        <w:t xml:space="preserve">: 1) genetic endowments--often referred to as `ability'--and 2) human capital investments. </w:t>
      </w:r>
      <w:commentRangeStart w:id="6"/>
      <w:r w:rsidRPr="007E4864">
        <w:rPr>
          <w:rFonts w:ascii="Times New Roman" w:hAnsi="Times New Roman" w:cs="Times New Roman"/>
          <w:highlight w:val="yellow"/>
          <w:rPrChange w:id="7" w:author="Shrestha, Ranjan" w:date="2024-04-04T14:43:00Z">
            <w:rPr>
              <w:rFonts w:ascii="Times New Roman" w:hAnsi="Times New Roman" w:cs="Times New Roman"/>
            </w:rPr>
          </w:rPrChange>
        </w:rPr>
        <w:t xml:space="preserve">First, </w:t>
      </w:r>
      <w:commentRangeEnd w:id="6"/>
      <w:r w:rsidR="009B45C7" w:rsidRPr="007E4864">
        <w:rPr>
          <w:rStyle w:val="CommentReference"/>
          <w:highlight w:val="yellow"/>
          <w:rPrChange w:id="8" w:author="Shrestha, Ranjan" w:date="2024-04-04T14:43:00Z">
            <w:rPr>
              <w:rStyle w:val="CommentReference"/>
            </w:rPr>
          </w:rPrChange>
        </w:rPr>
        <w:commentReference w:id="6"/>
      </w:r>
      <w:r w:rsidRPr="00556DBF">
        <w:rPr>
          <w:rFonts w:ascii="Times New Roman" w:hAnsi="Times New Roman" w:cs="Times New Roman"/>
        </w:rPr>
        <w:t xml:space="preserve">we can think of genetic endowment as something fixed at birth; </w:t>
      </w:r>
      <w:commentRangeStart w:id="9"/>
      <w:r w:rsidRPr="00556DBF">
        <w:rPr>
          <w:rFonts w:ascii="Times New Roman" w:hAnsi="Times New Roman" w:cs="Times New Roman"/>
        </w:rPr>
        <w:t xml:space="preserve">it's </w:t>
      </w:r>
      <w:commentRangeEnd w:id="9"/>
      <w:r w:rsidR="00B55A18">
        <w:rPr>
          <w:rStyle w:val="CommentReference"/>
        </w:rPr>
        <w:commentReference w:id="9"/>
      </w:r>
      <w:r w:rsidRPr="00556DBF">
        <w:rPr>
          <w:rFonts w:ascii="Times New Roman" w:hAnsi="Times New Roman" w:cs="Times New Roman"/>
        </w:rPr>
        <w:t>exceedingly difficult to measure, but the idea is that something like an individual's intelligence quotient (IQ) is indicative of `natural talent',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{independent} of their lived experiences. </w:t>
      </w:r>
      <w:commentRangeStart w:id="10"/>
      <w:r w:rsidRPr="00556DBF">
        <w:rPr>
          <w:rFonts w:ascii="Times New Roman" w:hAnsi="Times New Roman" w:cs="Times New Roman"/>
        </w:rPr>
        <w:t xml:space="preserve">There is a great deal of </w:t>
      </w:r>
      <w:commentRangeEnd w:id="10"/>
      <w:r w:rsidR="00B55A18">
        <w:rPr>
          <w:rStyle w:val="CommentReference"/>
        </w:rPr>
        <w:commentReference w:id="10"/>
      </w:r>
      <w:r w:rsidRPr="00556DBF">
        <w:rPr>
          <w:rFonts w:ascii="Times New Roman" w:hAnsi="Times New Roman" w:cs="Times New Roman"/>
        </w:rPr>
        <w:t xml:space="preserve">evidence that endowments of talent, ability, or intelligence </w:t>
      </w:r>
      <w:proofErr w:type="gramStart"/>
      <w:r w:rsidRPr="00556DBF">
        <w:rPr>
          <w:rFonts w:ascii="Times New Roman" w:hAnsi="Times New Roman" w:cs="Times New Roman"/>
        </w:rPr>
        <w:t>have an effect on</w:t>
      </w:r>
      <w:proofErr w:type="gramEnd"/>
      <w:r w:rsidRPr="00556DBF">
        <w:rPr>
          <w:rFonts w:ascii="Times New Roman" w:hAnsi="Times New Roman" w:cs="Times New Roman"/>
        </w:rPr>
        <w:t xml:space="preserve"> educational attainment--one influential estimate of the correlation of intelligence and educational attainment is 0.5.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Johnson2005} One study of twins in Australia, found that between 50 and 65\% of variance in educational attainments between sets of twins could be explained by genetic endowments, a finding in-line with preceding estimates.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Miller2001} Behrman and Taubman estimate the share is 90 percent.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Behrman1989} One longitudinal study of about 70,000 children in the United Kingdom found the correlation between a child's ``latent intelligence trait" and their standardized test scores 5 years later to be 0.81.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Deary2007} </w:t>
      </w:r>
      <w:commentRangeStart w:id="11"/>
      <w:r w:rsidRPr="00556DBF">
        <w:rPr>
          <w:rFonts w:ascii="Times New Roman" w:hAnsi="Times New Roman" w:cs="Times New Roman"/>
        </w:rPr>
        <w:t xml:space="preserve">Clearly, genetic endowments </w:t>
      </w:r>
      <w:commentRangeStart w:id="12"/>
      <w:r w:rsidRPr="00556DBF">
        <w:rPr>
          <w:rFonts w:ascii="Times New Roman" w:hAnsi="Times New Roman" w:cs="Times New Roman"/>
        </w:rPr>
        <w:t xml:space="preserve">can't </w:t>
      </w:r>
      <w:commentRangeEnd w:id="12"/>
      <w:r w:rsidR="008C4B80">
        <w:rPr>
          <w:rStyle w:val="CommentReference"/>
        </w:rPr>
        <w:commentReference w:id="12"/>
      </w:r>
      <w:r w:rsidRPr="00556DBF">
        <w:rPr>
          <w:rFonts w:ascii="Times New Roman" w:hAnsi="Times New Roman" w:cs="Times New Roman"/>
        </w:rPr>
        <w:t>be ignored.</w:t>
      </w:r>
      <w:commentRangeEnd w:id="11"/>
      <w:r w:rsidR="00E7418C">
        <w:rPr>
          <w:rStyle w:val="CommentReference"/>
        </w:rPr>
        <w:commentReference w:id="11"/>
      </w:r>
    </w:p>
    <w:p w14:paraId="3CC766BB" w14:textId="77777777" w:rsidR="00556DBF" w:rsidRPr="00556DBF" w:rsidRDefault="00556DBF" w:rsidP="00556DBF">
      <w:pPr>
        <w:rPr>
          <w:rFonts w:ascii="Times New Roman" w:hAnsi="Times New Roman" w:cs="Times New Roman"/>
        </w:rPr>
      </w:pPr>
    </w:p>
    <w:p w14:paraId="48BCF65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Studies examining the role of natural endowments in human capital accumulation, however, harbor fundamental flaws. </w:t>
      </w:r>
      <w:r w:rsidRPr="007E4864">
        <w:rPr>
          <w:rFonts w:ascii="Times New Roman" w:hAnsi="Times New Roman" w:cs="Times New Roman"/>
          <w:highlight w:val="yellow"/>
          <w:rPrChange w:id="13" w:author="Shrestha, Ranjan" w:date="2024-04-04T14:43:00Z">
            <w:rPr>
              <w:rFonts w:ascii="Times New Roman" w:hAnsi="Times New Roman" w:cs="Times New Roman"/>
            </w:rPr>
          </w:rPrChange>
        </w:rPr>
        <w:t>First,</w:t>
      </w:r>
      <w:r w:rsidRPr="00556DBF">
        <w:rPr>
          <w:rFonts w:ascii="Times New Roman" w:hAnsi="Times New Roman" w:cs="Times New Roman"/>
        </w:rPr>
        <w:t xml:space="preserve"> they rely on a convoluted causal story; there's evidence that more time in school increases latent intelligence, creating a virtuous cycle. Additionally, the relationship between genetics and educational attainment is very heterogenous--there's evidence, for example, that as limits on women's opportunity to attain education decreased in the 1970s and 1980s, the relationship between genetics and educational attainment strengthened.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Herd2019} The dominance granted genetics by the estimates described above may be wildly divergent in contexts where there are either greater constraints on access to education, or (as described below) the opportunity cost of education is so high as to entirely distort human capital investment decision-making.</w:t>
      </w:r>
    </w:p>
    <w:p w14:paraId="144247DD" w14:textId="77777777" w:rsidR="00556DBF" w:rsidRPr="00556DBF" w:rsidRDefault="00556DBF" w:rsidP="00556DBF">
      <w:pPr>
        <w:rPr>
          <w:rFonts w:ascii="Times New Roman" w:hAnsi="Times New Roman" w:cs="Times New Roman"/>
        </w:rPr>
      </w:pPr>
    </w:p>
    <w:p w14:paraId="4DCB92DF" w14:textId="77777777" w:rsidR="00556DBF" w:rsidRPr="00556DBF" w:rsidRDefault="00556DBF" w:rsidP="00556DBF">
      <w:pPr>
        <w:rPr>
          <w:rFonts w:ascii="Times New Roman" w:hAnsi="Times New Roman" w:cs="Times New Roman"/>
        </w:rPr>
      </w:pPr>
      <w:commentRangeStart w:id="14"/>
      <w:r w:rsidRPr="00556DBF">
        <w:rPr>
          <w:rFonts w:ascii="Times New Roman" w:hAnsi="Times New Roman" w:cs="Times New Roman"/>
        </w:rPr>
        <w:t>The</w:t>
      </w:r>
      <w:commentRangeEnd w:id="14"/>
      <w:r w:rsidR="0010005C">
        <w:rPr>
          <w:rStyle w:val="CommentReference"/>
        </w:rPr>
        <w:commentReference w:id="14"/>
      </w:r>
      <w:r w:rsidRPr="00556DBF">
        <w:rPr>
          <w:rFonts w:ascii="Times New Roman" w:hAnsi="Times New Roman" w:cs="Times New Roman"/>
        </w:rPr>
        <w:t xml:space="preserve"> </w:t>
      </w:r>
      <w:r w:rsidRPr="0010005C">
        <w:rPr>
          <w:rFonts w:ascii="Times New Roman" w:hAnsi="Times New Roman" w:cs="Times New Roman"/>
          <w:highlight w:val="yellow"/>
          <w:rPrChange w:id="15" w:author="Shrestha, Ranjan" w:date="2024-04-04T14:46:00Z">
            <w:rPr>
              <w:rFonts w:ascii="Times New Roman" w:hAnsi="Times New Roman" w:cs="Times New Roman"/>
            </w:rPr>
          </w:rPrChange>
        </w:rPr>
        <w:t>second</w:t>
      </w:r>
      <w:r w:rsidRPr="00556DBF">
        <w:rPr>
          <w:rFonts w:ascii="Times New Roman" w:hAnsi="Times New Roman" w:cs="Times New Roman"/>
        </w:rPr>
        <w:t xml:space="preserve"> issue with studying genetic endowments' effects on educational attainment, is that `latent talent' is very difficult to measure--hence the predominance of twin studies, where </w:t>
      </w:r>
      <w:commentRangeStart w:id="16"/>
      <w:r w:rsidRPr="00556DBF">
        <w:rPr>
          <w:rFonts w:ascii="Times New Roman" w:hAnsi="Times New Roman" w:cs="Times New Roman"/>
        </w:rPr>
        <w:t>easy-</w:t>
      </w:r>
      <w:r w:rsidRPr="00556DBF">
        <w:rPr>
          <w:rFonts w:ascii="Times New Roman" w:hAnsi="Times New Roman" w:cs="Times New Roman"/>
        </w:rPr>
        <w:lastRenderedPageBreak/>
        <w:t xml:space="preserve">to-measure genetic differences can be exploited </w:t>
      </w:r>
      <w:commentRangeEnd w:id="16"/>
      <w:r w:rsidR="00AE53E2">
        <w:rPr>
          <w:rStyle w:val="CommentReference"/>
        </w:rPr>
        <w:commentReference w:id="16"/>
      </w:r>
      <w:r w:rsidRPr="00556DBF">
        <w:rPr>
          <w:rFonts w:ascii="Times New Roman" w:hAnsi="Times New Roman" w:cs="Times New Roman"/>
        </w:rPr>
        <w:t>to associate genetic variance with educational variance.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Miller2001} For measuring genetic endowment outside of the twin context, however, some scholars have pointed out that standardized tests of intelligence resemble classroom work, putting into question the ability of these tests to distinguish between the endowments independent of a child's upbringing and the results of those upbringing.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Johnson2009} </w:t>
      </w:r>
      <w:commentRangeStart w:id="17"/>
      <w:r w:rsidRPr="00556DBF">
        <w:rPr>
          <w:rFonts w:ascii="Times New Roman" w:hAnsi="Times New Roman" w:cs="Times New Roman"/>
        </w:rPr>
        <w:t>The limits of measuring latent intelligence can be best illustrated with a simple example; what if a child is illiterate, and thus unable to complete the written test measuring their latent intelligence? In the context of my work and development in general, this is a rather profound problem.</w:t>
      </w:r>
      <w:commentRangeEnd w:id="17"/>
      <w:r w:rsidR="005B3CEC">
        <w:rPr>
          <w:rStyle w:val="CommentReference"/>
        </w:rPr>
        <w:commentReference w:id="17"/>
      </w:r>
    </w:p>
    <w:p w14:paraId="15CE4796" w14:textId="77777777" w:rsidR="00556DBF" w:rsidRPr="00556DBF" w:rsidRDefault="00556DBF" w:rsidP="00556DBF">
      <w:pPr>
        <w:rPr>
          <w:rFonts w:ascii="Times New Roman" w:hAnsi="Times New Roman" w:cs="Times New Roman"/>
        </w:rPr>
      </w:pPr>
    </w:p>
    <w:p w14:paraId="259CFF6A" w14:textId="77777777" w:rsidR="00556DBF" w:rsidRPr="00556DBF" w:rsidRDefault="00556DBF" w:rsidP="00556DBF">
      <w:pPr>
        <w:rPr>
          <w:rFonts w:ascii="Times New Roman" w:hAnsi="Times New Roman" w:cs="Times New Roman"/>
        </w:rPr>
      </w:pPr>
      <w:commentRangeStart w:id="18"/>
      <w:r w:rsidRPr="00556DBF">
        <w:rPr>
          <w:rFonts w:ascii="Times New Roman" w:hAnsi="Times New Roman" w:cs="Times New Roman"/>
        </w:rPr>
        <w:t xml:space="preserve">These difficulties prevent me from studying genetic endowments in this research--thus, I focus on the latter category of determinants of educational attainment, human capital investments. </w:t>
      </w:r>
      <w:commentRangeEnd w:id="18"/>
      <w:r w:rsidR="00B30804">
        <w:rPr>
          <w:rStyle w:val="CommentReference"/>
        </w:rPr>
        <w:commentReference w:id="18"/>
      </w:r>
      <w:r w:rsidRPr="00556DBF">
        <w:rPr>
          <w:rFonts w:ascii="Times New Roman" w:hAnsi="Times New Roman" w:cs="Times New Roman"/>
        </w:rPr>
        <w:t>While in theory I could incorporate variables collected during a mother's pregnancy (attempting to control for genetic endowments traced back to the ``fetal origins hypothesis"), such data would prohibitively restrict my sample size.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Almond2011} I do attempt to control for \</w:t>
      </w:r>
      <w:proofErr w:type="spellStart"/>
      <w:r w:rsidRPr="00556DBF">
        <w:rPr>
          <w:rFonts w:ascii="Times New Roman" w:hAnsi="Times New Roman" w:cs="Times New Roman"/>
        </w:rPr>
        <w:t>textit</w:t>
      </w:r>
      <w:proofErr w:type="spellEnd"/>
      <w:r w:rsidRPr="00556DBF">
        <w:rPr>
          <w:rFonts w:ascii="Times New Roman" w:hAnsi="Times New Roman" w:cs="Times New Roman"/>
        </w:rPr>
        <w:t>{some} genetic variation by including controls for health as well as visits to healthcare (perhaps a child is naturally sickly), although this is only a preliminary step towards understanding the role of genetics in human capital accumulation in Indonesia.</w:t>
      </w:r>
    </w:p>
    <w:p w14:paraId="12FF48A6" w14:textId="77777777" w:rsidR="00556DBF" w:rsidRPr="00556DBF" w:rsidRDefault="00556DBF" w:rsidP="00556DBF">
      <w:pPr>
        <w:rPr>
          <w:rFonts w:ascii="Times New Roman" w:hAnsi="Times New Roman" w:cs="Times New Roman"/>
        </w:rPr>
      </w:pPr>
    </w:p>
    <w:p w14:paraId="6692B230" w14:textId="77777777" w:rsidR="00556DBF" w:rsidRPr="00556DBF" w:rsidRDefault="00556DBF" w:rsidP="00556DBF">
      <w:pPr>
        <w:rPr>
          <w:rFonts w:ascii="Times New Roman" w:hAnsi="Times New Roman" w:cs="Times New Roman"/>
        </w:rPr>
      </w:pPr>
      <w:commentRangeStart w:id="19"/>
      <w:r w:rsidRPr="0010005C">
        <w:rPr>
          <w:rFonts w:ascii="Times New Roman" w:hAnsi="Times New Roman" w:cs="Times New Roman"/>
          <w:highlight w:val="yellow"/>
          <w:rPrChange w:id="20" w:author="Shrestha, Ranjan" w:date="2024-04-04T14:46:00Z">
            <w:rPr>
              <w:rFonts w:ascii="Times New Roman" w:hAnsi="Times New Roman" w:cs="Times New Roman"/>
            </w:rPr>
          </w:rPrChange>
        </w:rPr>
        <w:t>Second,</w:t>
      </w:r>
      <w:r w:rsidRPr="00556DBF">
        <w:rPr>
          <w:rFonts w:ascii="Times New Roman" w:hAnsi="Times New Roman" w:cs="Times New Roman"/>
        </w:rPr>
        <w:t xml:space="preserve"> </w:t>
      </w:r>
      <w:commentRangeStart w:id="21"/>
      <w:r w:rsidRPr="00556DBF">
        <w:rPr>
          <w:rFonts w:ascii="Times New Roman" w:hAnsi="Times New Roman" w:cs="Times New Roman"/>
        </w:rPr>
        <w:t>I'll focus on my area of study--human capital decision-making</w:t>
      </w:r>
      <w:commentRangeEnd w:id="21"/>
      <w:r w:rsidR="0082493B">
        <w:rPr>
          <w:rStyle w:val="CommentReference"/>
        </w:rPr>
        <w:commentReference w:id="21"/>
      </w:r>
      <w:r w:rsidRPr="00556DBF">
        <w:rPr>
          <w:rFonts w:ascii="Times New Roman" w:hAnsi="Times New Roman" w:cs="Times New Roman"/>
        </w:rPr>
        <w:t>. Becker began by understanding education as a form of investment; going to school is a choice, and the opportunity cost of attending school is the earnings one could attain by spending that time working and earning an income.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Becker1975} Education obviously alters one's opportunities, and unlocks greater earning capacity--for example, in Indonesia, one estimate from 2020 finds that college graduate workers earn approximately a 60\% higher income than those who left school after senior high school. \</w:t>
      </w:r>
      <w:proofErr w:type="spellStart"/>
      <w:r w:rsidRPr="00556DBF">
        <w:rPr>
          <w:rFonts w:ascii="Times New Roman" w:hAnsi="Times New Roman" w:cs="Times New Roman"/>
        </w:rPr>
        <w:t>citep</w:t>
      </w:r>
      <w:proofErr w:type="spellEnd"/>
      <w:r w:rsidRPr="00556DBF">
        <w:rPr>
          <w:rFonts w:ascii="Times New Roman" w:hAnsi="Times New Roman" w:cs="Times New Roman"/>
        </w:rPr>
        <w:t>{Yubilanto2020} This study found it takes 14 years of non-college work to compensate for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{not} receiving a bachelor's degree--while this may lead one to think  To understand educational attainment, then, begins with understanding the decision to make that investment--a decision sometimes made by the household (this particularly applies to early childhood), and sometimes made by the individual (as a child ages, they increasingly make decisions for themselves). </w:t>
      </w:r>
      <w:commentRangeEnd w:id="19"/>
      <w:r w:rsidR="004C040A">
        <w:rPr>
          <w:rStyle w:val="CommentReference"/>
        </w:rPr>
        <w:commentReference w:id="19"/>
      </w:r>
    </w:p>
    <w:p w14:paraId="24CAC9E2" w14:textId="77777777" w:rsidR="00556DBF" w:rsidRPr="00556DBF" w:rsidRDefault="00556DBF" w:rsidP="00556DBF">
      <w:pPr>
        <w:rPr>
          <w:rFonts w:ascii="Times New Roman" w:hAnsi="Times New Roman" w:cs="Times New Roman"/>
        </w:rPr>
      </w:pPr>
    </w:p>
    <w:p w14:paraId="12AFB2E7" w14:textId="77777777" w:rsidR="00556DBF" w:rsidRPr="00556DBF" w:rsidRDefault="00556DBF" w:rsidP="00556DBF">
      <w:pPr>
        <w:rPr>
          <w:rFonts w:ascii="Times New Roman" w:hAnsi="Times New Roman" w:cs="Times New Roman"/>
        </w:rPr>
      </w:pPr>
      <w:commentRangeStart w:id="22"/>
      <w:r w:rsidRPr="00556DBF">
        <w:rPr>
          <w:rFonts w:ascii="Times New Roman" w:hAnsi="Times New Roman" w:cs="Times New Roman"/>
        </w:rPr>
        <w:t>The models that sprouted from Becker focused either on the relationship between macro earnings and macro schooling (through time-series analysis), or the decision of individuals to invest in education.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Freeman1975} \</w:t>
      </w:r>
      <w:proofErr w:type="spellStart"/>
      <w:r w:rsidRPr="00556DBF">
        <w:rPr>
          <w:rFonts w:ascii="Times New Roman" w:hAnsi="Times New Roman" w:cs="Times New Roman"/>
        </w:rPr>
        <w:t>citep</w:t>
      </w:r>
      <w:proofErr w:type="spellEnd"/>
      <w:r w:rsidRPr="00556DBF">
        <w:rPr>
          <w:rFonts w:ascii="Times New Roman" w:hAnsi="Times New Roman" w:cs="Times New Roman"/>
        </w:rPr>
        <w:t>{Willis1979} Other work attempts to combine this understanding of individuals' investment decision-making with household and community characteristics.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Wilson2001} This approach is powerful, and its appeal is clear: for </w:t>
      </w:r>
      <w:r w:rsidRPr="00556DBF">
        <w:rPr>
          <w:rFonts w:ascii="Times New Roman" w:hAnsi="Times New Roman" w:cs="Times New Roman"/>
        </w:rPr>
        <w:lastRenderedPageBreak/>
        <w:t>example, in developing countries such as Indonesia, where there is a very strong informal economy and agriculture remains an important sector, the opportunity cost of going to even junior high school may be significant and guide educational attainments such as junior or senior high school graduation. This causal story is, however, complicated by the dynamic nature of childhood investments.</w:t>
      </w:r>
      <w:commentRangeEnd w:id="22"/>
      <w:r w:rsidR="00C93D91">
        <w:rPr>
          <w:rStyle w:val="CommentReference"/>
        </w:rPr>
        <w:commentReference w:id="22"/>
      </w:r>
    </w:p>
    <w:p w14:paraId="796F0C8D" w14:textId="77777777" w:rsidR="00556DBF" w:rsidRPr="00556DBF" w:rsidRDefault="00556DBF" w:rsidP="00556DBF">
      <w:pPr>
        <w:rPr>
          <w:rFonts w:ascii="Times New Roman" w:hAnsi="Times New Roman" w:cs="Times New Roman"/>
        </w:rPr>
      </w:pPr>
    </w:p>
    <w:p w14:paraId="344165C0" w14:textId="77777777" w:rsidR="00556DBF" w:rsidRPr="00556DBF" w:rsidRDefault="00556DBF" w:rsidP="00556DBF">
      <w:pPr>
        <w:rPr>
          <w:rFonts w:ascii="Times New Roman" w:hAnsi="Times New Roman" w:cs="Times New Roman"/>
        </w:rPr>
      </w:pPr>
      <w:commentRangeStart w:id="23"/>
      <w:r w:rsidRPr="007E2293">
        <w:rPr>
          <w:rFonts w:ascii="Times New Roman" w:hAnsi="Times New Roman" w:cs="Times New Roman"/>
          <w:highlight w:val="yellow"/>
          <w:rPrChange w:id="24" w:author="Shrestha, Ranjan" w:date="2024-04-04T14:55:00Z">
            <w:rPr>
              <w:rFonts w:ascii="Times New Roman" w:hAnsi="Times New Roman" w:cs="Times New Roman"/>
            </w:rPr>
          </w:rPrChange>
        </w:rPr>
        <w:t>Second</w:t>
      </w:r>
      <w:commentRangeEnd w:id="23"/>
      <w:r w:rsidR="009A2D74">
        <w:rPr>
          <w:rStyle w:val="CommentReference"/>
        </w:rPr>
        <w:commentReference w:id="23"/>
      </w:r>
      <w:r w:rsidRPr="007E2293">
        <w:rPr>
          <w:rFonts w:ascii="Times New Roman" w:hAnsi="Times New Roman" w:cs="Times New Roman"/>
          <w:highlight w:val="yellow"/>
          <w:rPrChange w:id="25" w:author="Shrestha, Ranjan" w:date="2024-04-04T14:55:00Z">
            <w:rPr>
              <w:rFonts w:ascii="Times New Roman" w:hAnsi="Times New Roman" w:cs="Times New Roman"/>
            </w:rPr>
          </w:rPrChange>
        </w:rPr>
        <w:t>,</w:t>
      </w:r>
      <w:r w:rsidRPr="00556DBF">
        <w:rPr>
          <w:rFonts w:ascii="Times New Roman" w:hAnsi="Times New Roman" w:cs="Times New Roman"/>
        </w:rPr>
        <w:t xml:space="preserve"> beyond genetic endowments, the literature has found that investments in human capital can determine educational attainment. If the genetic endowment of a child is fixed at birth, then human capital stock is anything but fixed, and changes according to investments. We can divide these investments into two broad categories: human capital investments \</w:t>
      </w:r>
      <w:proofErr w:type="spellStart"/>
      <w:r w:rsidRPr="00556DBF">
        <w:rPr>
          <w:rFonts w:ascii="Times New Roman" w:hAnsi="Times New Roman" w:cs="Times New Roman"/>
        </w:rPr>
        <w:t>textit</w:t>
      </w:r>
      <w:proofErr w:type="spellEnd"/>
      <w:r w:rsidRPr="00556DBF">
        <w:rPr>
          <w:rFonts w:ascii="Times New Roman" w:hAnsi="Times New Roman" w:cs="Times New Roman"/>
        </w:rPr>
        <w:t>{within} the household, and human capital investments from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{without} the household. </w:t>
      </w:r>
      <w:proofErr w:type="gramStart"/>
      <w:r w:rsidRPr="00556DBF">
        <w:rPr>
          <w:rFonts w:ascii="Times New Roman" w:hAnsi="Times New Roman" w:cs="Times New Roman"/>
        </w:rPr>
        <w:t>For the purpose of</w:t>
      </w:r>
      <w:proofErr w:type="gramEnd"/>
      <w:r w:rsidRPr="00556DBF">
        <w:rPr>
          <w:rFonts w:ascii="Times New Roman" w:hAnsi="Times New Roman" w:cs="Times New Roman"/>
        </w:rPr>
        <w:t xml:space="preserve"> this literature review, I'll focus on investments from each of these categories in the early stages of life; henceforth, I'll refer to human capital investments made \</w:t>
      </w:r>
      <w:proofErr w:type="spellStart"/>
      <w:r w:rsidRPr="00556DBF">
        <w:rPr>
          <w:rFonts w:ascii="Times New Roman" w:hAnsi="Times New Roman" w:cs="Times New Roman"/>
        </w:rPr>
        <w:t>textit</w:t>
      </w:r>
      <w:proofErr w:type="spellEnd"/>
      <w:r w:rsidRPr="00556DBF">
        <w:rPr>
          <w:rFonts w:ascii="Times New Roman" w:hAnsi="Times New Roman" w:cs="Times New Roman"/>
        </w:rPr>
        <w:t>{without} the household as early childhood interventions, such as attending Head Start in the United States or kindergarten in Indonesia.</w:t>
      </w:r>
    </w:p>
    <w:p w14:paraId="4BE93936" w14:textId="77777777" w:rsidR="00556DBF" w:rsidRPr="00556DBF" w:rsidRDefault="00556DBF" w:rsidP="00556DBF">
      <w:pPr>
        <w:rPr>
          <w:rFonts w:ascii="Times New Roman" w:hAnsi="Times New Roman" w:cs="Times New Roman"/>
        </w:rPr>
      </w:pPr>
    </w:p>
    <w:p w14:paraId="4D44AAE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My motivation to focus on early childhood is clear: there is overwhelming scientific evidence that at an early age, children's brains are more malleable and receptive to learning skills than at later ages.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Cantor2019} \</w:t>
      </w:r>
      <w:proofErr w:type="spellStart"/>
      <w:r w:rsidRPr="00556DBF">
        <w:rPr>
          <w:rFonts w:ascii="Times New Roman" w:hAnsi="Times New Roman" w:cs="Times New Roman"/>
        </w:rPr>
        <w:t>citep</w:t>
      </w:r>
      <w:proofErr w:type="spellEnd"/>
      <w:r w:rsidRPr="00556DBF">
        <w:rPr>
          <w:rFonts w:ascii="Times New Roman" w:hAnsi="Times New Roman" w:cs="Times New Roman"/>
        </w:rPr>
        <w:t>{Duncan2023} In particular, evidence has shown that children's brains are most malleable to new learning for the first five or six years of life--fitting into the early childhood education "window" lasting from birth to the age of 12.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Slegers1997} Brain development doesn't occur just in a classroom--neglect as a child results in brain delays and dysfunction: during this early childhood window, a child is undergoing dynamic transformations, with human capital investments both within the home and without the home interacting in powerful ways.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Perry1997} We can't understand the latter (i.e., the effect of kindergarten), without understanding the former.</w:t>
      </w:r>
    </w:p>
    <w:p w14:paraId="5E5C408B" w14:textId="77777777" w:rsidR="00556DBF" w:rsidRPr="00556DBF" w:rsidRDefault="00556DBF" w:rsidP="00556DBF">
      <w:pPr>
        <w:rPr>
          <w:rFonts w:ascii="Times New Roman" w:hAnsi="Times New Roman" w:cs="Times New Roman"/>
        </w:rPr>
      </w:pPr>
    </w:p>
    <w:p w14:paraId="1425074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The motivation for targeted early childhood programs such as Head Start </w:t>
      </w:r>
      <w:proofErr w:type="gramStart"/>
      <w:r w:rsidRPr="00556DBF">
        <w:rPr>
          <w:rFonts w:ascii="Times New Roman" w:hAnsi="Times New Roman" w:cs="Times New Roman"/>
        </w:rPr>
        <w:t>rely</w:t>
      </w:r>
      <w:proofErr w:type="gramEnd"/>
      <w:r w:rsidRPr="00556DBF">
        <w:rPr>
          <w:rFonts w:ascii="Times New Roman" w:hAnsi="Times New Roman" w:cs="Times New Roman"/>
        </w:rPr>
        <w:t xml:space="preserve"> on this interaction; some disadvantaged children are born into situations where neglect occurs--resulting in inequity in brain development and human capital between the advantaged and disadvantaged before a child even enters a classroom. Therefore, </w:t>
      </w:r>
      <w:commentRangeStart w:id="26"/>
      <w:r w:rsidRPr="00556DBF">
        <w:rPr>
          <w:rFonts w:ascii="Times New Roman" w:hAnsi="Times New Roman" w:cs="Times New Roman"/>
        </w:rPr>
        <w:t>it's</w:t>
      </w:r>
      <w:commentRangeEnd w:id="26"/>
      <w:r w:rsidR="000575B8">
        <w:rPr>
          <w:rStyle w:val="CommentReference"/>
        </w:rPr>
        <w:commentReference w:id="26"/>
      </w:r>
      <w:r w:rsidRPr="00556DBF">
        <w:rPr>
          <w:rFonts w:ascii="Times New Roman" w:hAnsi="Times New Roman" w:cs="Times New Roman"/>
        </w:rPr>
        <w:t xml:space="preserve"> thought, human capital investments received in the classroom can compensate for a lack of investments made at home for disadvantaged children--promoting equity and efficiency.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Heckman2011} </w:t>
      </w:r>
    </w:p>
    <w:p w14:paraId="6B955FD9" w14:textId="77777777" w:rsidR="00556DBF" w:rsidRPr="00556DBF" w:rsidRDefault="00556DBF" w:rsidP="00556DBF">
      <w:pPr>
        <w:rPr>
          <w:rFonts w:ascii="Times New Roman" w:hAnsi="Times New Roman" w:cs="Times New Roman"/>
        </w:rPr>
      </w:pPr>
    </w:p>
    <w:p w14:paraId="5C8AE9FD"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w:t>
      </w:r>
      <w:proofErr w:type="gramStart"/>
      <w:r w:rsidRPr="00556DBF">
        <w:rPr>
          <w:rFonts w:ascii="Times New Roman" w:hAnsi="Times New Roman" w:cs="Times New Roman"/>
        </w:rPr>
        <w:t>subsection{</w:t>
      </w:r>
      <w:proofErr w:type="gramEnd"/>
      <w:r w:rsidRPr="00556DBF">
        <w:rPr>
          <w:rFonts w:ascii="Times New Roman" w:hAnsi="Times New Roman" w:cs="Times New Roman"/>
        </w:rPr>
        <w:t>Theoretical Approaches to Studying Early Childhood Education}</w:t>
      </w:r>
    </w:p>
    <w:p w14:paraId="583F66CD"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lastRenderedPageBreak/>
        <w:t>In addition to motivating early childhood interventions, economists have used these scientific findings about brain development to create models in which skills learned in early childhood are complementary with skills to be learned later in childhood</w:t>
      </w:r>
      <w:commentRangeStart w:id="27"/>
      <w:r w:rsidRPr="00556DBF">
        <w:rPr>
          <w:rFonts w:ascii="Times New Roman" w:hAnsi="Times New Roman" w:cs="Times New Roman"/>
        </w:rPr>
        <w:t>, as well as an adult</w:t>
      </w:r>
      <w:commentRangeEnd w:id="27"/>
      <w:r w:rsidR="00BF464E">
        <w:rPr>
          <w:rStyle w:val="CommentReference"/>
        </w:rPr>
        <w:commentReference w:id="27"/>
      </w:r>
      <w:r w:rsidRPr="00556DBF">
        <w:rPr>
          <w:rFonts w:ascii="Times New Roman" w:hAnsi="Times New Roman" w:cs="Times New Roman"/>
        </w:rPr>
        <w:t xml:space="preserve">, i.e., the influential concepts of </w:t>
      </w:r>
      <w:proofErr w:type="spellStart"/>
      <w:r w:rsidRPr="00556DBF">
        <w:rPr>
          <w:rFonts w:ascii="Times New Roman" w:hAnsi="Times New Roman" w:cs="Times New Roman"/>
        </w:rPr>
        <w:t>self productivity</w:t>
      </w:r>
      <w:proofErr w:type="spellEnd"/>
      <w:r w:rsidRPr="00556DBF">
        <w:rPr>
          <w:rFonts w:ascii="Times New Roman" w:hAnsi="Times New Roman" w:cs="Times New Roman"/>
        </w:rPr>
        <w:t xml:space="preserve"> and dynamic complementarity posited by Cunha and Heckman.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Cunha2007} While the dominant </w:t>
      </w:r>
      <w:commentRangeStart w:id="28"/>
      <w:r w:rsidRPr="00556DBF">
        <w:rPr>
          <w:rFonts w:ascii="Times New Roman" w:hAnsi="Times New Roman" w:cs="Times New Roman"/>
        </w:rPr>
        <w:t xml:space="preserve">assumption of scholarly work </w:t>
      </w:r>
      <w:commentRangeEnd w:id="28"/>
      <w:r w:rsidR="005150AB">
        <w:rPr>
          <w:rStyle w:val="CommentReference"/>
        </w:rPr>
        <w:commentReference w:id="28"/>
      </w:r>
      <w:commentRangeStart w:id="29"/>
      <w:r w:rsidRPr="00556DBF">
        <w:rPr>
          <w:rFonts w:ascii="Times New Roman" w:hAnsi="Times New Roman" w:cs="Times New Roman"/>
        </w:rPr>
        <w:t xml:space="preserve">previous </w:t>
      </w:r>
      <w:commentRangeEnd w:id="29"/>
      <w:r w:rsidR="00514686">
        <w:rPr>
          <w:rStyle w:val="CommentReference"/>
        </w:rPr>
        <w:commentReference w:id="29"/>
      </w:r>
      <w:r w:rsidRPr="00556DBF">
        <w:rPr>
          <w:rFonts w:ascii="Times New Roman" w:hAnsi="Times New Roman" w:cs="Times New Roman"/>
        </w:rPr>
        <w:t>to Cunha and Heckman followed Becker in treating childhood as a single period (with adulthood as a separate, succeeding, period), Cunha and Heckman instead treated childhood as two periods--with skills learned in the one period having a dynamic complementarity with skills in the second.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Becker1986a}  \</w:t>
      </w:r>
      <w:proofErr w:type="spellStart"/>
      <w:r w:rsidRPr="00556DBF">
        <w:rPr>
          <w:rFonts w:ascii="Times New Roman" w:hAnsi="Times New Roman" w:cs="Times New Roman"/>
        </w:rPr>
        <w:t>citep</w:t>
      </w:r>
      <w:proofErr w:type="spellEnd"/>
      <w:r w:rsidRPr="00556DBF">
        <w:rPr>
          <w:rFonts w:ascii="Times New Roman" w:hAnsi="Times New Roman" w:cs="Times New Roman"/>
        </w:rPr>
        <w:t xml:space="preserve">{Cunha2007} </w:t>
      </w:r>
    </w:p>
    <w:p w14:paraId="1357A2CA" w14:textId="77777777" w:rsidR="00556DBF" w:rsidRPr="00556DBF" w:rsidRDefault="00556DBF" w:rsidP="00556DBF">
      <w:pPr>
        <w:rPr>
          <w:rFonts w:ascii="Times New Roman" w:hAnsi="Times New Roman" w:cs="Times New Roman"/>
        </w:rPr>
      </w:pPr>
    </w:p>
    <w:p w14:paraId="240CCA78" w14:textId="78CD05FC" w:rsidR="00556DBF" w:rsidRPr="00556DBF" w:rsidRDefault="00556DBF" w:rsidP="00556DBF">
      <w:pPr>
        <w:rPr>
          <w:rFonts w:ascii="Times New Roman" w:hAnsi="Times New Roman" w:cs="Times New Roman"/>
        </w:rPr>
      </w:pPr>
      <w:commentRangeStart w:id="30"/>
      <w:r w:rsidRPr="00556DBF">
        <w:rPr>
          <w:rFonts w:ascii="Times New Roman" w:hAnsi="Times New Roman" w:cs="Times New Roman"/>
        </w:rPr>
        <w:t>I</w:t>
      </w:r>
      <w:commentRangeEnd w:id="30"/>
      <w:r w:rsidR="00452D3E">
        <w:rPr>
          <w:rStyle w:val="CommentReference"/>
        </w:rPr>
        <w:commentReference w:id="30"/>
      </w:r>
      <w:r w:rsidRPr="00556DBF">
        <w:rPr>
          <w:rFonts w:ascii="Times New Roman" w:hAnsi="Times New Roman" w:cs="Times New Roman"/>
        </w:rPr>
        <w:t xml:space="preserve"> build off this approach in conceiving of three general stages of childhood human capital investment. First, </w:t>
      </w:r>
      <w:r w:rsidRPr="009460DE">
        <w:rPr>
          <w:rFonts w:ascii="Times New Roman" w:hAnsi="Times New Roman" w:cs="Times New Roman"/>
          <w:highlight w:val="yellow"/>
          <w:rPrChange w:id="31" w:author="Shrestha, Ranjan" w:date="2024-04-05T16:18:00Z">
            <w:rPr>
              <w:rFonts w:ascii="Times New Roman" w:hAnsi="Times New Roman" w:cs="Times New Roman"/>
            </w:rPr>
          </w:rPrChange>
        </w:rPr>
        <w:t>there's</w:t>
      </w:r>
      <w:r w:rsidRPr="00556DBF">
        <w:rPr>
          <w:rFonts w:ascii="Times New Roman" w:hAnsi="Times New Roman" w:cs="Times New Roman"/>
        </w:rPr>
        <w:t xml:space="preserve"> pre-kindergarten--I incorporate controls related to health and how often a child is taken to see a medical practitioner to get a sense of human capital in this very early stage. Second, </w:t>
      </w:r>
      <w:r w:rsidRPr="0005576D">
        <w:rPr>
          <w:rFonts w:ascii="Times New Roman" w:hAnsi="Times New Roman" w:cs="Times New Roman"/>
          <w:highlight w:val="yellow"/>
          <w:rPrChange w:id="32" w:author="Shrestha, Ranjan" w:date="2024-04-05T16:18:00Z">
            <w:rPr>
              <w:rFonts w:ascii="Times New Roman" w:hAnsi="Times New Roman" w:cs="Times New Roman"/>
            </w:rPr>
          </w:rPrChange>
        </w:rPr>
        <w:t>there's</w:t>
      </w:r>
      <w:r w:rsidRPr="00556DBF">
        <w:rPr>
          <w:rFonts w:ascii="Times New Roman" w:hAnsi="Times New Roman" w:cs="Times New Roman"/>
        </w:rPr>
        <w:t xml:space="preserve"> kindergarten itself. Third, </w:t>
      </w:r>
      <w:r w:rsidRPr="0005576D">
        <w:rPr>
          <w:rFonts w:ascii="Times New Roman" w:hAnsi="Times New Roman" w:cs="Times New Roman"/>
          <w:highlight w:val="yellow"/>
          <w:rPrChange w:id="33" w:author="Shrestha, Ranjan" w:date="2024-04-05T16:18:00Z">
            <w:rPr>
              <w:rFonts w:ascii="Times New Roman" w:hAnsi="Times New Roman" w:cs="Times New Roman"/>
            </w:rPr>
          </w:rPrChange>
        </w:rPr>
        <w:t>there's</w:t>
      </w:r>
      <w:r w:rsidRPr="00556DBF">
        <w:rPr>
          <w:rFonts w:ascii="Times New Roman" w:hAnsi="Times New Roman" w:cs="Times New Roman"/>
        </w:rPr>
        <w:t xml:space="preserve"> post-kindergarten--to avoid endogeneity, I don't control for individual characteristics post-kindergarten, although </w:t>
      </w:r>
      <w:del w:id="34" w:author="Shrestha, Ranjan" w:date="2024-04-05T16:19:00Z">
        <w:r w:rsidRPr="00556DBF" w:rsidDel="006826FC">
          <w:rPr>
            <w:rFonts w:ascii="Times New Roman" w:hAnsi="Times New Roman" w:cs="Times New Roman"/>
          </w:rPr>
          <w:delText xml:space="preserve">do </w:delText>
        </w:r>
      </w:del>
      <w:r w:rsidRPr="00556DBF">
        <w:rPr>
          <w:rFonts w:ascii="Times New Roman" w:hAnsi="Times New Roman" w:cs="Times New Roman"/>
        </w:rPr>
        <w:t xml:space="preserve">I </w:t>
      </w:r>
      <w:ins w:id="35" w:author="Shrestha, Ranjan" w:date="2024-04-05T16:19:00Z">
        <w:r w:rsidR="006826FC">
          <w:rPr>
            <w:rFonts w:ascii="Times New Roman" w:hAnsi="Times New Roman" w:cs="Times New Roman"/>
          </w:rPr>
          <w:t xml:space="preserve">do </w:t>
        </w:r>
      </w:ins>
      <w:r w:rsidRPr="00556DBF">
        <w:rPr>
          <w:rFonts w:ascii="Times New Roman" w:hAnsi="Times New Roman" w:cs="Times New Roman"/>
        </w:rPr>
        <w:t>control for the theoretically exogenous changes to households, captured by their per-capita household expenditure over time. My research is built off of the assumption that investments made in these three periods interact--a specific hypothesis that I test later.\</w:t>
      </w:r>
      <w:proofErr w:type="gramStart"/>
      <w:r w:rsidRPr="00556DBF">
        <w:rPr>
          <w:rFonts w:ascii="Times New Roman" w:hAnsi="Times New Roman" w:cs="Times New Roman"/>
        </w:rPr>
        <w:t>footnote{ In</w:t>
      </w:r>
      <w:proofErr w:type="gramEnd"/>
      <w:r w:rsidRPr="00556DBF">
        <w:rPr>
          <w:rFonts w:ascii="Times New Roman" w:hAnsi="Times New Roman" w:cs="Times New Roman"/>
        </w:rPr>
        <w:t xml:space="preserve"> particular, by interacting health and household variables with kindergarten attendance.} For some more granular educational outcomes I further divide the post-kindergarten period, although again due to endogeneity </w:t>
      </w:r>
      <w:proofErr w:type="gramStart"/>
      <w:r w:rsidRPr="00556DBF">
        <w:rPr>
          <w:rFonts w:ascii="Times New Roman" w:hAnsi="Times New Roman" w:cs="Times New Roman"/>
        </w:rPr>
        <w:t>concerns</w:t>
      </w:r>
      <w:proofErr w:type="gramEnd"/>
      <w:r w:rsidRPr="00556DBF">
        <w:rPr>
          <w:rFonts w:ascii="Times New Roman" w:hAnsi="Times New Roman" w:cs="Times New Roman"/>
        </w:rPr>
        <w:t xml:space="preserve"> I limit covariates associated with post-kindergarten periods when analyzing the effect of kindergarten. </w:t>
      </w:r>
    </w:p>
    <w:p w14:paraId="19C02215" w14:textId="77777777" w:rsidR="00556DBF" w:rsidRPr="00556DBF" w:rsidRDefault="00556DBF" w:rsidP="00556DBF">
      <w:pPr>
        <w:rPr>
          <w:rFonts w:ascii="Times New Roman" w:hAnsi="Times New Roman" w:cs="Times New Roman"/>
        </w:rPr>
      </w:pPr>
    </w:p>
    <w:p w14:paraId="7AE833D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w:t>
      </w:r>
      <w:proofErr w:type="gramStart"/>
      <w:r w:rsidRPr="00556DBF">
        <w:rPr>
          <w:rFonts w:ascii="Times New Roman" w:hAnsi="Times New Roman" w:cs="Times New Roman"/>
        </w:rPr>
        <w:t>subsection{</w:t>
      </w:r>
      <w:proofErr w:type="gramEnd"/>
      <w:r w:rsidRPr="00556DBF">
        <w:rPr>
          <w:rFonts w:ascii="Times New Roman" w:hAnsi="Times New Roman" w:cs="Times New Roman"/>
        </w:rPr>
        <w:t>Empirical Findings of Kindergarten's Effects}</w:t>
      </w:r>
    </w:p>
    <w:p w14:paraId="391A233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Kindergarten in Indonesia is essentially the equivalent of preschool here in the United States; </w:t>
      </w:r>
      <w:r w:rsidRPr="00C6202D">
        <w:rPr>
          <w:rFonts w:ascii="Times New Roman" w:hAnsi="Times New Roman" w:cs="Times New Roman"/>
          <w:highlight w:val="yellow"/>
          <w:rPrChange w:id="36" w:author="Shrestha, Ranjan" w:date="2024-04-05T16:22:00Z">
            <w:rPr>
              <w:rFonts w:ascii="Times New Roman" w:hAnsi="Times New Roman" w:cs="Times New Roman"/>
            </w:rPr>
          </w:rPrChange>
        </w:rPr>
        <w:t>it's</w:t>
      </w:r>
      <w:r w:rsidRPr="00556DBF">
        <w:rPr>
          <w:rFonts w:ascii="Times New Roman" w:hAnsi="Times New Roman" w:cs="Times New Roman"/>
        </w:rPr>
        <w:t xml:space="preserve"> not compulsory and </w:t>
      </w:r>
      <w:commentRangeStart w:id="37"/>
      <w:r w:rsidRPr="00556DBF">
        <w:rPr>
          <w:rFonts w:ascii="Times New Roman" w:hAnsi="Times New Roman" w:cs="Times New Roman"/>
        </w:rPr>
        <w:t xml:space="preserve">there exists state-owned options and private options </w:t>
      </w:r>
      <w:commentRangeEnd w:id="37"/>
      <w:r w:rsidR="00E0005A">
        <w:rPr>
          <w:rStyle w:val="CommentReference"/>
        </w:rPr>
        <w:commentReference w:id="37"/>
      </w:r>
      <w:r w:rsidRPr="00556DBF">
        <w:rPr>
          <w:rFonts w:ascii="Times New Roman" w:hAnsi="Times New Roman" w:cs="Times New Roman"/>
        </w:rPr>
        <w:t>(the latter of which is largely responsible for increases in kindergarten attendance, as seen in ~\ref{</w:t>
      </w:r>
      <w:proofErr w:type="spellStart"/>
      <w:r w:rsidRPr="00556DBF">
        <w:rPr>
          <w:rFonts w:ascii="Times New Roman" w:hAnsi="Times New Roman" w:cs="Times New Roman"/>
        </w:rPr>
        <w:t>kinder_numscatter</w:t>
      </w:r>
      <w:proofErr w:type="spellEnd"/>
      <w:r w:rsidRPr="00556DBF">
        <w:rPr>
          <w:rFonts w:ascii="Times New Roman" w:hAnsi="Times New Roman" w:cs="Times New Roman"/>
        </w:rPr>
        <w:t xml:space="preserve">}). </w:t>
      </w:r>
      <w:commentRangeStart w:id="38"/>
      <w:r w:rsidRPr="00556DBF">
        <w:rPr>
          <w:rFonts w:ascii="Times New Roman" w:hAnsi="Times New Roman" w:cs="Times New Roman"/>
        </w:rPr>
        <w:t xml:space="preserve">Studies </w:t>
      </w:r>
      <w:commentRangeEnd w:id="38"/>
      <w:r w:rsidR="00506221">
        <w:rPr>
          <w:rStyle w:val="CommentReference"/>
        </w:rPr>
        <w:commentReference w:id="38"/>
      </w:r>
      <w:r w:rsidRPr="00556DBF">
        <w:rPr>
          <w:rFonts w:ascii="Times New Roman" w:hAnsi="Times New Roman" w:cs="Times New Roman"/>
        </w:rPr>
        <w:t>of preschool fall into two categories: 1) randomized control trials (RCTs) and 2) longitudinal studies.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Duncan2013a} My project is the latter, as I track individuals from before they attend kindergarten to until after high school graduation.</w:t>
      </w:r>
    </w:p>
    <w:p w14:paraId="3AC4BEFB" w14:textId="77777777" w:rsidR="00556DBF" w:rsidRPr="00556DBF" w:rsidRDefault="00556DBF" w:rsidP="00556DBF">
      <w:pPr>
        <w:rPr>
          <w:rFonts w:ascii="Times New Roman" w:hAnsi="Times New Roman" w:cs="Times New Roman"/>
        </w:rPr>
      </w:pPr>
    </w:p>
    <w:p w14:paraId="28DF7528"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I'll begin my review of the empirical findings on preschool's effects by examining the US context. Head Start in the United States is the most common subject of preschool studies: </w:t>
      </w:r>
      <w:r w:rsidRPr="00993DB5">
        <w:rPr>
          <w:rFonts w:ascii="Times New Roman" w:hAnsi="Times New Roman" w:cs="Times New Roman"/>
          <w:highlight w:val="yellow"/>
          <w:rPrChange w:id="39" w:author="Shrestha, Ranjan" w:date="2024-04-05T16:25:00Z">
            <w:rPr>
              <w:rFonts w:ascii="Times New Roman" w:hAnsi="Times New Roman" w:cs="Times New Roman"/>
            </w:rPr>
          </w:rPrChange>
        </w:rPr>
        <w:t>it's</w:t>
      </w:r>
      <w:r w:rsidRPr="00556DBF">
        <w:rPr>
          <w:rFonts w:ascii="Times New Roman" w:hAnsi="Times New Roman" w:cs="Times New Roman"/>
        </w:rPr>
        <w:t xml:space="preserve"> a program run by the US Federal Government since the 1960s, when it was established as part of the Great Society. Head Start targets low-income children, so that federal guidelines require 90\% of children served by the program come from families below the poverty line.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Currie1993} The other two most popular US programs </w:t>
      </w:r>
      <w:commentRangeStart w:id="40"/>
      <w:r w:rsidRPr="00556DBF">
        <w:rPr>
          <w:rFonts w:ascii="Times New Roman" w:hAnsi="Times New Roman" w:cs="Times New Roman"/>
        </w:rPr>
        <w:t xml:space="preserve">to study </w:t>
      </w:r>
      <w:commentRangeEnd w:id="40"/>
      <w:r w:rsidR="00D25443">
        <w:rPr>
          <w:rStyle w:val="CommentReference"/>
        </w:rPr>
        <w:commentReference w:id="40"/>
      </w:r>
      <w:r w:rsidRPr="00556DBF">
        <w:rPr>
          <w:rFonts w:ascii="Times New Roman" w:hAnsi="Times New Roman" w:cs="Times New Roman"/>
        </w:rPr>
        <w:t xml:space="preserve">are the Perry Preschool </w:t>
      </w:r>
      <w:r w:rsidRPr="00556DBF">
        <w:rPr>
          <w:rFonts w:ascii="Times New Roman" w:hAnsi="Times New Roman" w:cs="Times New Roman"/>
        </w:rPr>
        <w:lastRenderedPageBreak/>
        <w:t>Program and the Abecedarian Project, both of which are intensive and are implemented at a much smaller scale than the massive Head Start program.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Heckman2010} \</w:t>
      </w:r>
      <w:proofErr w:type="spellStart"/>
      <w:r w:rsidRPr="00556DBF">
        <w:rPr>
          <w:rFonts w:ascii="Times New Roman" w:hAnsi="Times New Roman" w:cs="Times New Roman"/>
        </w:rPr>
        <w:t>citep</w:t>
      </w:r>
      <w:proofErr w:type="spellEnd"/>
      <w:r w:rsidRPr="00556DBF">
        <w:rPr>
          <w:rFonts w:ascii="Times New Roman" w:hAnsi="Times New Roman" w:cs="Times New Roman"/>
        </w:rPr>
        <w:t>{Campbell2002} Because the latter two programs are</w:t>
      </w:r>
      <w:commentRangeStart w:id="41"/>
      <w:r w:rsidRPr="00556DBF">
        <w:rPr>
          <w:rFonts w:ascii="Times New Roman" w:hAnsi="Times New Roman" w:cs="Times New Roman"/>
        </w:rPr>
        <w:t xml:space="preserve"> intensive </w:t>
      </w:r>
      <w:commentRangeEnd w:id="41"/>
      <w:r w:rsidR="00BA1C6D">
        <w:rPr>
          <w:rStyle w:val="CommentReference"/>
        </w:rPr>
        <w:commentReference w:id="41"/>
      </w:r>
      <w:r w:rsidRPr="00556DBF">
        <w:rPr>
          <w:rFonts w:ascii="Times New Roman" w:hAnsi="Times New Roman" w:cs="Times New Roman"/>
        </w:rPr>
        <w:t xml:space="preserve">and revolve around very small class sizes, </w:t>
      </w:r>
      <w:r w:rsidRPr="00572A1D">
        <w:rPr>
          <w:rFonts w:ascii="Times New Roman" w:hAnsi="Times New Roman" w:cs="Times New Roman"/>
          <w:highlight w:val="yellow"/>
          <w:rPrChange w:id="42" w:author="Shrestha, Ranjan" w:date="2024-04-05T16:27:00Z">
            <w:rPr>
              <w:rFonts w:ascii="Times New Roman" w:hAnsi="Times New Roman" w:cs="Times New Roman"/>
            </w:rPr>
          </w:rPrChange>
        </w:rPr>
        <w:t>they're</w:t>
      </w:r>
      <w:r w:rsidRPr="00556DBF">
        <w:rPr>
          <w:rFonts w:ascii="Times New Roman" w:hAnsi="Times New Roman" w:cs="Times New Roman"/>
        </w:rPr>
        <w:t xml:space="preserve"> favored </w:t>
      </w:r>
      <w:commentRangeStart w:id="43"/>
      <w:r w:rsidRPr="00556DBF">
        <w:rPr>
          <w:rFonts w:ascii="Times New Roman" w:hAnsi="Times New Roman" w:cs="Times New Roman"/>
        </w:rPr>
        <w:t>by scholars employing RCTs</w:t>
      </w:r>
      <w:commentRangeEnd w:id="43"/>
      <w:r w:rsidR="00A81613">
        <w:rPr>
          <w:rStyle w:val="CommentReference"/>
        </w:rPr>
        <w:commentReference w:id="43"/>
      </w:r>
      <w:r w:rsidRPr="00556DBF">
        <w:rPr>
          <w:rFonts w:ascii="Times New Roman" w:hAnsi="Times New Roman" w:cs="Times New Roman"/>
        </w:rPr>
        <w:t xml:space="preserve">. On the other hand, most studies of Head Start </w:t>
      </w:r>
      <w:proofErr w:type="gramStart"/>
      <w:r w:rsidRPr="00556DBF">
        <w:rPr>
          <w:rFonts w:ascii="Times New Roman" w:hAnsi="Times New Roman" w:cs="Times New Roman"/>
        </w:rPr>
        <w:t>rely</w:t>
      </w:r>
      <w:proofErr w:type="gramEnd"/>
      <w:r w:rsidRPr="00556DBF">
        <w:rPr>
          <w:rFonts w:ascii="Times New Roman" w:hAnsi="Times New Roman" w:cs="Times New Roman"/>
        </w:rPr>
        <w:t xml:space="preserve"> on longitudinal designs.</w:t>
      </w:r>
    </w:p>
    <w:p w14:paraId="1F9E4E6F" w14:textId="77777777" w:rsidR="00556DBF" w:rsidRPr="00556DBF" w:rsidRDefault="00556DBF" w:rsidP="00556DBF">
      <w:pPr>
        <w:rPr>
          <w:rFonts w:ascii="Times New Roman" w:hAnsi="Times New Roman" w:cs="Times New Roman"/>
        </w:rPr>
      </w:pPr>
    </w:p>
    <w:p w14:paraId="1733B611"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Studies of Head Start have shown mixed results regarding its effect on later-life outcomes. In 1993, Thomas and Currie--using mother fixed-effects, just as I do--found that attending Head Start compared to either 1) attending other preschool programs or 2) not attending preschool at all, had some significant effects on test scores for white and Hispanic children, while program participation had no effect for Black children.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Currie1993} For that paper, however, they focused only on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{short-term} effects: 10 years later, </w:t>
      </w:r>
      <w:commentRangeStart w:id="44"/>
      <w:r w:rsidRPr="00556DBF">
        <w:rPr>
          <w:rFonts w:ascii="Times New Roman" w:hAnsi="Times New Roman" w:cs="Times New Roman"/>
        </w:rPr>
        <w:t xml:space="preserve">Thomas, Garces, and Currie </w:t>
      </w:r>
      <w:commentRangeEnd w:id="44"/>
      <w:r w:rsidR="00E3656E">
        <w:rPr>
          <w:rStyle w:val="CommentReference"/>
        </w:rPr>
        <w:commentReference w:id="44"/>
      </w:r>
      <w:r w:rsidRPr="00556DBF">
        <w:rPr>
          <w:rFonts w:ascii="Times New Roman" w:hAnsi="Times New Roman" w:cs="Times New Roman"/>
        </w:rPr>
        <w:t>revisited Head Start, this time looking at its effects on \</w:t>
      </w:r>
      <w:proofErr w:type="spellStart"/>
      <w:r w:rsidRPr="00556DBF">
        <w:rPr>
          <w:rFonts w:ascii="Times New Roman" w:hAnsi="Times New Roman" w:cs="Times New Roman"/>
        </w:rPr>
        <w:t>textit</w:t>
      </w:r>
      <w:proofErr w:type="spellEnd"/>
      <w:r w:rsidRPr="00556DBF">
        <w:rPr>
          <w:rFonts w:ascii="Times New Roman" w:hAnsi="Times New Roman" w:cs="Times New Roman"/>
        </w:rPr>
        <w:t>{long-term} outcomes. Using mother fixed-effects once again, they found evidence that white children who attended Head Start were likelier to complete high school than their siblings who didn't--they also found \</w:t>
      </w:r>
      <w:proofErr w:type="spellStart"/>
      <w:r w:rsidRPr="00556DBF">
        <w:rPr>
          <w:rFonts w:ascii="Times New Roman" w:hAnsi="Times New Roman" w:cs="Times New Roman"/>
        </w:rPr>
        <w:t>textit</w:t>
      </w:r>
      <w:proofErr w:type="spellEnd"/>
      <w:r w:rsidRPr="00556DBF">
        <w:rPr>
          <w:rFonts w:ascii="Times New Roman" w:hAnsi="Times New Roman" w:cs="Times New Roman"/>
        </w:rPr>
        <w:t>{some} evidence of the same effect for Black children.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Garces2002} When looking at long-term effects, Thomas, Garces, and Currie, in particular, found strong evidence for a critical concept in the early childhood literature, ``fadeout". </w:t>
      </w:r>
    </w:p>
    <w:p w14:paraId="35DC776E" w14:textId="77777777" w:rsidR="00556DBF" w:rsidRPr="00556DBF" w:rsidRDefault="00556DBF" w:rsidP="00556DBF">
      <w:pPr>
        <w:rPr>
          <w:rFonts w:ascii="Times New Roman" w:hAnsi="Times New Roman" w:cs="Times New Roman"/>
        </w:rPr>
      </w:pPr>
    </w:p>
    <w:p w14:paraId="65DE74D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Fadeout is an important concept in the early childhood interventions program; its basic premise is that the positive effects of participating in an early childhood intervention decrease or even approach insignificance as a child ages.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Abenavoli2019}  Fadeout is rooted in Cunha and Heckman's multi-stage approach to childhood; in particular, there's evidence that fadeout occurs only when high-quality interventions are not followed by subsequent high-quality educational experiences.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Bailey2017} \</w:t>
      </w:r>
      <w:proofErr w:type="spellStart"/>
      <w:r w:rsidRPr="00556DBF">
        <w:rPr>
          <w:rFonts w:ascii="Times New Roman" w:hAnsi="Times New Roman" w:cs="Times New Roman"/>
        </w:rPr>
        <w:t>citep</w:t>
      </w:r>
      <w:proofErr w:type="spellEnd"/>
      <w:r w:rsidRPr="00556DBF">
        <w:rPr>
          <w:rFonts w:ascii="Times New Roman" w:hAnsi="Times New Roman" w:cs="Times New Roman"/>
        </w:rPr>
        <w:t>{Lee1995} \</w:t>
      </w:r>
      <w:proofErr w:type="spellStart"/>
      <w:r w:rsidRPr="00556DBF">
        <w:rPr>
          <w:rFonts w:ascii="Times New Roman" w:hAnsi="Times New Roman" w:cs="Times New Roman"/>
        </w:rPr>
        <w:t>citep</w:t>
      </w:r>
      <w:proofErr w:type="spellEnd"/>
      <w:r w:rsidRPr="00556DBF">
        <w:rPr>
          <w:rFonts w:ascii="Times New Roman" w:hAnsi="Times New Roman" w:cs="Times New Roman"/>
        </w:rPr>
        <w:t xml:space="preserve">{Jenkins2018} Fadeout also reveals significant heterogeneity among preschool programs, as high-quality ones are more durable than lower-quality programs. Clearly, fadeout is far from universal; </w:t>
      </w:r>
      <w:r w:rsidRPr="00842DCD">
        <w:rPr>
          <w:rFonts w:ascii="Times New Roman" w:hAnsi="Times New Roman" w:cs="Times New Roman"/>
          <w:highlight w:val="yellow"/>
          <w:rPrChange w:id="45" w:author="Shrestha, Ranjan" w:date="2024-04-05T16:32:00Z">
            <w:rPr>
              <w:rFonts w:ascii="Times New Roman" w:hAnsi="Times New Roman" w:cs="Times New Roman"/>
            </w:rPr>
          </w:rPrChange>
        </w:rPr>
        <w:t>there's</w:t>
      </w:r>
      <w:r w:rsidRPr="00556DBF">
        <w:rPr>
          <w:rFonts w:ascii="Times New Roman" w:hAnsi="Times New Roman" w:cs="Times New Roman"/>
        </w:rPr>
        <w:t xml:space="preserve"> even evidence that preschool leads to reduced adulthood delinquency and crime.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Barnett2008} It's easy to see how this concern directly applies to the Indonesia case: classroom quality is a primary concern for policymakers as </w:t>
      </w:r>
      <w:commentRangeStart w:id="46"/>
      <w:r w:rsidRPr="00556DBF">
        <w:rPr>
          <w:rFonts w:ascii="Times New Roman" w:hAnsi="Times New Roman" w:cs="Times New Roman"/>
        </w:rPr>
        <w:t xml:space="preserve">PISA test scores have failed to improve </w:t>
      </w:r>
      <w:commentRangeEnd w:id="46"/>
      <w:r w:rsidR="0069269D">
        <w:rPr>
          <w:rStyle w:val="CommentReference"/>
        </w:rPr>
        <w:commentReference w:id="46"/>
      </w:r>
      <w:r w:rsidRPr="00556DBF">
        <w:rPr>
          <w:rFonts w:ascii="Times New Roman" w:hAnsi="Times New Roman" w:cs="Times New Roman"/>
        </w:rPr>
        <w:t>in recent years despite near-universal completion of primary school.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Afkar2020} Therefore, fadeout--which I analyze by comparing kindergarten's effects on short- vs. medium- and long-term outcomes--is of prime concern for my research.</w:t>
      </w:r>
    </w:p>
    <w:p w14:paraId="2235AA63" w14:textId="77777777" w:rsidR="00556DBF" w:rsidRPr="00556DBF" w:rsidRDefault="00556DBF" w:rsidP="00556DBF">
      <w:pPr>
        <w:rPr>
          <w:rFonts w:ascii="Times New Roman" w:hAnsi="Times New Roman" w:cs="Times New Roman"/>
        </w:rPr>
      </w:pPr>
    </w:p>
    <w:p w14:paraId="7FD64D9C"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Work on preschool in the developing context is limited; this makes sense, as developing countries are less likely to have the overwhelmingly comprehensive multi-wave longitudinal household surveys like the Panel Study of Income Dynamics (PSID) that make researching </w:t>
      </w:r>
      <w:r w:rsidRPr="00556DBF">
        <w:rPr>
          <w:rFonts w:ascii="Times New Roman" w:hAnsi="Times New Roman" w:cs="Times New Roman"/>
        </w:rPr>
        <w:lastRenderedPageBreak/>
        <w:t xml:space="preserve">programs like Head Start possible, particularly for the favored research design of mother fixed-effects, which requires a large number of households, and detailed within-household data. In this, the Indonesian Family Life Survey (for more details, see my ``Data" Section) presents an </w:t>
      </w:r>
      <w:commentRangeStart w:id="47"/>
      <w:r w:rsidRPr="00556DBF">
        <w:rPr>
          <w:rFonts w:ascii="Times New Roman" w:hAnsi="Times New Roman" w:cs="Times New Roman"/>
        </w:rPr>
        <w:t>incredible opportunity</w:t>
      </w:r>
      <w:commentRangeEnd w:id="47"/>
      <w:r w:rsidR="00876925">
        <w:rPr>
          <w:rStyle w:val="CommentReference"/>
        </w:rPr>
        <w:commentReference w:id="47"/>
      </w:r>
      <w:r w:rsidRPr="00556DBF">
        <w:rPr>
          <w:rFonts w:ascii="Times New Roman" w:hAnsi="Times New Roman" w:cs="Times New Roman"/>
        </w:rPr>
        <w:t>.</w:t>
      </w:r>
    </w:p>
    <w:p w14:paraId="5B6C5BF9" w14:textId="77777777" w:rsidR="00556DBF" w:rsidRPr="00556DBF" w:rsidRDefault="00556DBF" w:rsidP="00556DBF">
      <w:pPr>
        <w:rPr>
          <w:rFonts w:ascii="Times New Roman" w:hAnsi="Times New Roman" w:cs="Times New Roman"/>
        </w:rPr>
      </w:pPr>
    </w:p>
    <w:p w14:paraId="6711348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There are reasons why these effects of preschool interventions might not translate to developing countries.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Dean2020} First, instruction quality might be weaker. Second, the effects of preschool are naturally weighed against the counterfactual--and the counterfactual to early childhood intervention varies widely across contexts.\</w:t>
      </w:r>
      <w:proofErr w:type="gramStart"/>
      <w:r w:rsidRPr="00556DBF">
        <w:rPr>
          <w:rFonts w:ascii="Times New Roman" w:hAnsi="Times New Roman" w:cs="Times New Roman"/>
        </w:rPr>
        <w:t>footnote{ In</w:t>
      </w:r>
      <w:proofErr w:type="gramEnd"/>
      <w:r w:rsidRPr="00556DBF">
        <w:rPr>
          <w:rFonts w:ascii="Times New Roman" w:hAnsi="Times New Roman" w:cs="Times New Roman"/>
        </w:rPr>
        <w:t xml:space="preserve"> the US, for example, studies have shown declining effects for Head Start--this, however, is largely attributable to the improving counterfactual to participation, rather than changes in the program's characteristics.} And third, recalling Cunha and Heckman's conception of childhood, subsequent educational experiences can vary--and thus, through dynamic complementarity of skills across stages of childhood, alter the effects of kindergarten. </w:t>
      </w:r>
    </w:p>
    <w:p w14:paraId="1A17F290" w14:textId="77777777" w:rsidR="00556DBF" w:rsidRPr="00556DBF" w:rsidRDefault="00556DBF" w:rsidP="00556DBF">
      <w:pPr>
        <w:rPr>
          <w:rFonts w:ascii="Times New Roman" w:hAnsi="Times New Roman" w:cs="Times New Roman"/>
        </w:rPr>
      </w:pPr>
    </w:p>
    <w:p w14:paraId="23C12C8C" w14:textId="77777777" w:rsidR="00556DBF" w:rsidRPr="00556DBF" w:rsidRDefault="00556DBF" w:rsidP="00556DBF">
      <w:pPr>
        <w:rPr>
          <w:rFonts w:ascii="Times New Roman" w:hAnsi="Times New Roman" w:cs="Times New Roman"/>
        </w:rPr>
      </w:pPr>
      <w:r w:rsidRPr="001764FA">
        <w:rPr>
          <w:rFonts w:ascii="Times New Roman" w:hAnsi="Times New Roman" w:cs="Times New Roman"/>
          <w:highlight w:val="yellow"/>
          <w:rPrChange w:id="48" w:author="Shrestha, Ranjan" w:date="2024-04-05T16:36:00Z">
            <w:rPr>
              <w:rFonts w:ascii="Times New Roman" w:hAnsi="Times New Roman" w:cs="Times New Roman"/>
            </w:rPr>
          </w:rPrChange>
        </w:rPr>
        <w:t>There's</w:t>
      </w:r>
      <w:r w:rsidRPr="00556DBF">
        <w:rPr>
          <w:rFonts w:ascii="Times New Roman" w:hAnsi="Times New Roman" w:cs="Times New Roman"/>
        </w:rPr>
        <w:t xml:space="preserve"> strong motivation to study kindergarten in developing countries--one estimate is that 200 million children below the age of 5 in developing countries don't reach developmental potential due to a lack of resources.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GranthamMcGregor2007} </w:t>
      </w:r>
      <w:r w:rsidRPr="007D4BB2">
        <w:rPr>
          <w:rFonts w:ascii="Times New Roman" w:hAnsi="Times New Roman" w:cs="Times New Roman"/>
          <w:highlight w:val="yellow"/>
          <w:rPrChange w:id="49" w:author="Shrestha, Ranjan" w:date="2024-04-05T16:36:00Z">
            <w:rPr>
              <w:rFonts w:ascii="Times New Roman" w:hAnsi="Times New Roman" w:cs="Times New Roman"/>
            </w:rPr>
          </w:rPrChange>
        </w:rPr>
        <w:t>There's</w:t>
      </w:r>
      <w:r w:rsidRPr="00556DBF">
        <w:rPr>
          <w:rFonts w:ascii="Times New Roman" w:hAnsi="Times New Roman" w:cs="Times New Roman"/>
        </w:rPr>
        <w:t xml:space="preserve"> a great deal of evidence that drastic increases in kindergarten attendance over time are driven by those with greater socioeconomic resources--a phenomenon that the Indonesian data supports. Overall, however, </w:t>
      </w:r>
      <w:r w:rsidRPr="00707A79">
        <w:rPr>
          <w:rFonts w:ascii="Times New Roman" w:hAnsi="Times New Roman" w:cs="Times New Roman"/>
          <w:highlight w:val="yellow"/>
          <w:rPrChange w:id="50" w:author="Shrestha, Ranjan" w:date="2024-04-05T16:37:00Z">
            <w:rPr>
              <w:rFonts w:ascii="Times New Roman" w:hAnsi="Times New Roman" w:cs="Times New Roman"/>
            </w:rPr>
          </w:rPrChange>
        </w:rPr>
        <w:t>there's</w:t>
      </w:r>
      <w:r w:rsidRPr="00556DBF">
        <w:rPr>
          <w:rFonts w:ascii="Times New Roman" w:hAnsi="Times New Roman" w:cs="Times New Roman"/>
        </w:rPr>
        <w:t xml:space="preserve"> strong evidence that preschool has very strong positive effects--14 studies of developing countries </w:t>
      </w:r>
      <w:commentRangeStart w:id="51"/>
      <w:r w:rsidRPr="00556DBF">
        <w:rPr>
          <w:rFonts w:ascii="Times New Roman" w:hAnsi="Times New Roman" w:cs="Times New Roman"/>
        </w:rPr>
        <w:t>estimate center-based preschool to have a median effect size of 0.33</w:t>
      </w:r>
      <w:commentRangeEnd w:id="51"/>
      <w:r w:rsidR="00881F58">
        <w:rPr>
          <w:rStyle w:val="CommentReference"/>
        </w:rPr>
        <w:commentReference w:id="51"/>
      </w:r>
      <w:r w:rsidRPr="00556DBF">
        <w:rPr>
          <w:rFonts w:ascii="Times New Roman" w:hAnsi="Times New Roman" w:cs="Times New Roman"/>
        </w:rPr>
        <w:t>.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Behrman2013} These same studies find significant effects of preschool on educational attainment and educational achievement. </w:t>
      </w:r>
      <w:r w:rsidRPr="00881F58">
        <w:rPr>
          <w:rFonts w:ascii="Times New Roman" w:hAnsi="Times New Roman" w:cs="Times New Roman"/>
          <w:highlight w:val="yellow"/>
          <w:rPrChange w:id="52" w:author="Shrestha, Ranjan" w:date="2024-04-05T16:38:00Z">
            <w:rPr>
              <w:rFonts w:ascii="Times New Roman" w:hAnsi="Times New Roman" w:cs="Times New Roman"/>
            </w:rPr>
          </w:rPrChange>
        </w:rPr>
        <w:t>There's</w:t>
      </w:r>
      <w:r w:rsidRPr="00556DBF">
        <w:rPr>
          <w:rFonts w:ascii="Times New Roman" w:hAnsi="Times New Roman" w:cs="Times New Roman"/>
        </w:rPr>
        <w:t xml:space="preserve"> also significant evidence of fadeout among these studies.</w:t>
      </w:r>
    </w:p>
    <w:p w14:paraId="44D6AD1C" w14:textId="77777777" w:rsidR="00556DBF" w:rsidRPr="00556DBF" w:rsidRDefault="00556DBF" w:rsidP="00556DBF">
      <w:pPr>
        <w:rPr>
          <w:rFonts w:ascii="Times New Roman" w:hAnsi="Times New Roman" w:cs="Times New Roman"/>
        </w:rPr>
      </w:pPr>
    </w:p>
    <w:p w14:paraId="7ABBD22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For more specific estimates of kindergarten's effects, </w:t>
      </w:r>
      <w:commentRangeStart w:id="53"/>
      <w:r w:rsidRPr="00556DBF">
        <w:rPr>
          <w:rFonts w:ascii="Times New Roman" w:hAnsi="Times New Roman" w:cs="Times New Roman"/>
        </w:rPr>
        <w:t xml:space="preserve">Dean and Jayachandran </w:t>
      </w:r>
      <w:commentRangeEnd w:id="53"/>
      <w:r w:rsidR="00881F58">
        <w:rPr>
          <w:rStyle w:val="CommentReference"/>
        </w:rPr>
        <w:commentReference w:id="53"/>
      </w:r>
      <w:r w:rsidRPr="00556DBF">
        <w:rPr>
          <w:rFonts w:ascii="Times New Roman" w:hAnsi="Times New Roman" w:cs="Times New Roman"/>
        </w:rPr>
        <w:t xml:space="preserve">find that, in India, children participating in kindergarten perform 0.8 standard deviations better on cognitive tests than their peers, and that this advantage is persistent even if it </w:t>
      </w:r>
      <w:commentRangeStart w:id="54"/>
      <w:proofErr w:type="gramStart"/>
      <w:r w:rsidRPr="00556DBF">
        <w:rPr>
          <w:rFonts w:ascii="Times New Roman" w:hAnsi="Times New Roman" w:cs="Times New Roman"/>
        </w:rPr>
        <w:t>decrease</w:t>
      </w:r>
      <w:proofErr w:type="gramEnd"/>
      <w:r w:rsidRPr="00556DBF">
        <w:rPr>
          <w:rFonts w:ascii="Times New Roman" w:hAnsi="Times New Roman" w:cs="Times New Roman"/>
        </w:rPr>
        <w:t xml:space="preserve"> </w:t>
      </w:r>
      <w:commentRangeEnd w:id="54"/>
      <w:r w:rsidR="00266A7A">
        <w:rPr>
          <w:rStyle w:val="CommentReference"/>
        </w:rPr>
        <w:commentReference w:id="54"/>
      </w:r>
      <w:r w:rsidRPr="00556DBF">
        <w:rPr>
          <w:rFonts w:ascii="Times New Roman" w:hAnsi="Times New Roman" w:cs="Times New Roman"/>
        </w:rPr>
        <w:t>over time.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Dean2020} They find no impact on socio-emotional development, however. The type of kindergarten a child attends also matters; one study in Ghana found children attending private kindergarten performed better </w:t>
      </w:r>
      <w:commentRangeStart w:id="55"/>
      <w:r w:rsidRPr="00556DBF">
        <w:rPr>
          <w:rFonts w:ascii="Times New Roman" w:hAnsi="Times New Roman" w:cs="Times New Roman"/>
        </w:rPr>
        <w:t>than their peers who went to know kindergarten at all or who went to public kindergarten</w:t>
      </w:r>
      <w:commentRangeEnd w:id="55"/>
      <w:r w:rsidR="008B04D0">
        <w:rPr>
          <w:rStyle w:val="CommentReference"/>
        </w:rPr>
        <w:commentReference w:id="55"/>
      </w:r>
      <w:r w:rsidRPr="00556DBF">
        <w:rPr>
          <w:rFonts w:ascii="Times New Roman" w:hAnsi="Times New Roman" w:cs="Times New Roman"/>
        </w:rPr>
        <w:t>.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Pesando2020}</w:t>
      </w:r>
    </w:p>
    <w:p w14:paraId="1279165B" w14:textId="77777777" w:rsidR="00556DBF" w:rsidRPr="00556DBF" w:rsidRDefault="00556DBF" w:rsidP="00556DBF">
      <w:pPr>
        <w:rPr>
          <w:rFonts w:ascii="Times New Roman" w:hAnsi="Times New Roman" w:cs="Times New Roman"/>
        </w:rPr>
      </w:pPr>
    </w:p>
    <w:p w14:paraId="4CFE1FCA" w14:textId="7658124B" w:rsidR="00556DBF" w:rsidRPr="00556DBF" w:rsidRDefault="00556DBF">
      <w:pPr>
        <w:rPr>
          <w:rFonts w:ascii="Times New Roman" w:hAnsi="Times New Roman" w:cs="Times New Roman"/>
        </w:rPr>
      </w:pPr>
      <w:r w:rsidRPr="00556DBF">
        <w:rPr>
          <w:rFonts w:ascii="Times New Roman" w:hAnsi="Times New Roman" w:cs="Times New Roman"/>
        </w:rPr>
        <w:t>One notable study of preschool in Uruguay</w:t>
      </w:r>
      <w:commentRangeStart w:id="56"/>
      <w:r w:rsidRPr="00556DBF">
        <w:rPr>
          <w:rFonts w:ascii="Times New Roman" w:hAnsi="Times New Roman" w:cs="Times New Roman"/>
        </w:rPr>
        <w:t xml:space="preserve">, in particular, </w:t>
      </w:r>
      <w:commentRangeEnd w:id="56"/>
      <w:r w:rsidR="00424E38">
        <w:rPr>
          <w:rStyle w:val="CommentReference"/>
        </w:rPr>
        <w:commentReference w:id="56"/>
      </w:r>
      <w:r w:rsidRPr="00556DBF">
        <w:rPr>
          <w:rFonts w:ascii="Times New Roman" w:hAnsi="Times New Roman" w:cs="Times New Roman"/>
        </w:rPr>
        <w:t>closely mirrors my research design.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Berlinski2008} The authors found </w:t>
      </w:r>
      <w:commentRangeStart w:id="57"/>
      <w:r w:rsidRPr="00556DBF">
        <w:rPr>
          <w:rFonts w:ascii="Times New Roman" w:hAnsi="Times New Roman" w:cs="Times New Roman"/>
        </w:rPr>
        <w:t xml:space="preserve">positive significant </w:t>
      </w:r>
      <w:commentRangeEnd w:id="57"/>
      <w:r w:rsidR="00BF7DE7">
        <w:rPr>
          <w:rStyle w:val="CommentReference"/>
        </w:rPr>
        <w:commentReference w:id="57"/>
      </w:r>
      <w:r w:rsidRPr="00556DBF">
        <w:rPr>
          <w:rFonts w:ascii="Times New Roman" w:hAnsi="Times New Roman" w:cs="Times New Roman"/>
        </w:rPr>
        <w:t xml:space="preserve">effects of preschool participation </w:t>
      </w:r>
      <w:r w:rsidRPr="00556DBF">
        <w:rPr>
          <w:rFonts w:ascii="Times New Roman" w:hAnsi="Times New Roman" w:cs="Times New Roman"/>
        </w:rPr>
        <w:lastRenderedPageBreak/>
        <w:t xml:space="preserve">using family fixed-effects; by the age of 15, for example, children who participated in kindergarten completed an extra 0.8 years of education. </w:t>
      </w:r>
      <w:commentRangeStart w:id="58"/>
      <w:r w:rsidRPr="00556DBF">
        <w:rPr>
          <w:rFonts w:ascii="Times New Roman" w:hAnsi="Times New Roman" w:cs="Times New Roman"/>
        </w:rPr>
        <w:t xml:space="preserve">They focused on grade repetition--ostensibly grade repetition being the result of a lack of skills, although such an approach is clouded by measurement error--as the transmission channel for preschool's effects. </w:t>
      </w:r>
      <w:commentRangeEnd w:id="58"/>
      <w:r w:rsidR="001E00A5">
        <w:rPr>
          <w:rStyle w:val="CommentReference"/>
        </w:rPr>
        <w:commentReference w:id="58"/>
      </w:r>
      <w:r w:rsidRPr="00556DBF">
        <w:rPr>
          <w:rFonts w:ascii="Times New Roman" w:hAnsi="Times New Roman" w:cs="Times New Roman"/>
        </w:rPr>
        <w:t>Grade repetition, on the other hand, is rare in Indonesia--and it doesn't help to resolve the Indonesian tension between positive educational outcomes on paper, and positive educational outcomes in practice (see the appendix for a more detailed discussion of the educational situation in Indonesia).</w:t>
      </w:r>
    </w:p>
    <w:sectPr w:rsidR="00556DBF" w:rsidRPr="00556D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04T11:39:00Z" w:initials="RS">
    <w:p w14:paraId="3C29C861" w14:textId="77777777" w:rsidR="00B3409C" w:rsidRDefault="00B3409C" w:rsidP="00B3409C">
      <w:r>
        <w:rPr>
          <w:rStyle w:val="CommentReference"/>
        </w:rPr>
        <w:annotationRef/>
      </w:r>
      <w:r>
        <w:rPr>
          <w:color w:val="000000"/>
          <w:sz w:val="20"/>
          <w:szCs w:val="20"/>
        </w:rPr>
        <w:t>Is the em dash the best way to separate components of this sentence?</w:t>
      </w:r>
    </w:p>
  </w:comment>
  <w:comment w:id="1" w:author="Shrestha, Ranjan" w:date="2024-04-04T11:45:00Z" w:initials="RS">
    <w:p w14:paraId="4105FAD9" w14:textId="77777777" w:rsidR="00F97701" w:rsidRDefault="00F97701" w:rsidP="00F97701">
      <w:r>
        <w:rPr>
          <w:rStyle w:val="CommentReference"/>
        </w:rPr>
        <w:annotationRef/>
      </w:r>
      <w:r>
        <w:rPr>
          <w:color w:val="000000"/>
          <w:sz w:val="20"/>
          <w:szCs w:val="20"/>
        </w:rPr>
        <w:t xml:space="preserve">Might be good to elaborate slightly on each component to provide an overview or a sense of the subcomponents. </w:t>
      </w:r>
    </w:p>
  </w:comment>
  <w:comment w:id="2" w:author="Shrestha, Ranjan" w:date="2024-04-04T11:40:00Z" w:initials="RS">
    <w:p w14:paraId="413FAA11" w14:textId="0803E02A" w:rsidR="00741B5F" w:rsidRDefault="00741B5F" w:rsidP="00741B5F">
      <w:r>
        <w:rPr>
          <w:rStyle w:val="CommentReference"/>
        </w:rPr>
        <w:annotationRef/>
      </w:r>
      <w:r>
        <w:rPr>
          <w:color w:val="000000"/>
          <w:sz w:val="20"/>
          <w:szCs w:val="20"/>
        </w:rPr>
        <w:t xml:space="preserve">This sentence could be revised to make it more readable. </w:t>
      </w:r>
    </w:p>
  </w:comment>
  <w:comment w:id="3" w:author="Shrestha, Ranjan" w:date="2024-04-04T11:40:00Z" w:initials="RS">
    <w:p w14:paraId="78C54BB2" w14:textId="77777777" w:rsidR="00741B5F" w:rsidRDefault="00741B5F" w:rsidP="00741B5F">
      <w:r>
        <w:rPr>
          <w:rStyle w:val="CommentReference"/>
        </w:rPr>
        <w:annotationRef/>
      </w:r>
      <w:r>
        <w:rPr>
          <w:color w:val="000000"/>
          <w:sz w:val="20"/>
          <w:szCs w:val="20"/>
        </w:rPr>
        <w:t>Year of publication(s)?</w:t>
      </w:r>
    </w:p>
  </w:comment>
  <w:comment w:id="4" w:author="Shrestha, Ranjan" w:date="2024-04-04T11:42:00Z" w:initials="RS">
    <w:p w14:paraId="5B2D28B1" w14:textId="77777777" w:rsidR="002266FE" w:rsidRDefault="002266FE" w:rsidP="002266FE">
      <w:r>
        <w:rPr>
          <w:rStyle w:val="CommentReference"/>
        </w:rPr>
        <w:annotationRef/>
      </w:r>
      <w:r>
        <w:rPr>
          <w:color w:val="000000"/>
          <w:sz w:val="20"/>
          <w:szCs w:val="20"/>
        </w:rPr>
        <w:t>Not sure what I think about this usage. Perhaps better to rephrase to avoid using “literature’s”</w:t>
      </w:r>
    </w:p>
  </w:comment>
  <w:comment w:id="5" w:author="Shrestha, Ranjan" w:date="2024-04-04T11:47:00Z" w:initials="RS">
    <w:p w14:paraId="4B8DCAE9" w14:textId="77777777" w:rsidR="007C58A0" w:rsidRDefault="00997397" w:rsidP="007C58A0">
      <w:r>
        <w:rPr>
          <w:rStyle w:val="CommentReference"/>
        </w:rPr>
        <w:annotationRef/>
      </w:r>
      <w:r w:rsidR="007C58A0">
        <w:rPr>
          <w:sz w:val="20"/>
          <w:szCs w:val="20"/>
        </w:rPr>
        <w:t xml:space="preserve">Categories? Components? I think you need a word there or need to expand the sentence further or rephrase the sentence. </w:t>
      </w:r>
    </w:p>
  </w:comment>
  <w:comment w:id="6" w:author="Shrestha, Ranjan" w:date="2024-04-04T11:50:00Z" w:initials="RS">
    <w:p w14:paraId="30B46DEC" w14:textId="77777777" w:rsidR="009B45C7" w:rsidRDefault="009B45C7" w:rsidP="009B45C7">
      <w:r>
        <w:rPr>
          <w:rStyle w:val="CommentReference"/>
        </w:rPr>
        <w:annotationRef/>
      </w:r>
      <w:r>
        <w:rPr>
          <w:color w:val="000000"/>
          <w:sz w:val="20"/>
          <w:szCs w:val="20"/>
        </w:rPr>
        <w:t>It this part of a listing? It was not clear to me which were the second, third, etc</w:t>
      </w:r>
    </w:p>
  </w:comment>
  <w:comment w:id="9" w:author="Shrestha, Ranjan" w:date="2024-04-04T11:52:00Z" w:initials="RS">
    <w:p w14:paraId="0DB7A99C" w14:textId="77777777" w:rsidR="00620A81" w:rsidRDefault="00B55A18" w:rsidP="00620A81">
      <w:r>
        <w:rPr>
          <w:rStyle w:val="CommentReference"/>
        </w:rPr>
        <w:annotationRef/>
      </w:r>
      <w:r w:rsidR="00620A81">
        <w:rPr>
          <w:sz w:val="20"/>
          <w:szCs w:val="20"/>
        </w:rPr>
        <w:t xml:space="preserve">Better to avoid using such shortened words in formal academic writing. </w:t>
      </w:r>
    </w:p>
  </w:comment>
  <w:comment w:id="10" w:author="Shrestha, Ranjan" w:date="2024-04-04T11:53:00Z" w:initials="RS">
    <w:p w14:paraId="2C06C59D" w14:textId="2A038F36" w:rsidR="00B55A18" w:rsidRDefault="00B55A18" w:rsidP="00B55A18">
      <w:r>
        <w:rPr>
          <w:rStyle w:val="CommentReference"/>
        </w:rPr>
        <w:annotationRef/>
      </w:r>
      <w:r>
        <w:rPr>
          <w:color w:val="000000"/>
          <w:sz w:val="20"/>
          <w:szCs w:val="20"/>
        </w:rPr>
        <w:t>Rephrase</w:t>
      </w:r>
    </w:p>
  </w:comment>
  <w:comment w:id="12" w:author="Shrestha, Ranjan" w:date="2024-04-04T11:56:00Z" w:initials="RS">
    <w:p w14:paraId="3CB9C433" w14:textId="77777777" w:rsidR="008C4B80" w:rsidRDefault="008C4B80" w:rsidP="008C4B80">
      <w:r>
        <w:rPr>
          <w:rStyle w:val="CommentReference"/>
        </w:rPr>
        <w:annotationRef/>
      </w:r>
      <w:r>
        <w:rPr>
          <w:color w:val="000000"/>
          <w:sz w:val="20"/>
          <w:szCs w:val="20"/>
        </w:rPr>
        <w:t>Cannot</w:t>
      </w:r>
    </w:p>
  </w:comment>
  <w:comment w:id="11" w:author="Shrestha, Ranjan" w:date="2024-04-04T11:57:00Z" w:initials="RS">
    <w:p w14:paraId="5419689A" w14:textId="77777777" w:rsidR="00E7418C" w:rsidRDefault="00E7418C" w:rsidP="00E7418C">
      <w:r>
        <w:rPr>
          <w:rStyle w:val="CommentReference"/>
        </w:rPr>
        <w:annotationRef/>
      </w:r>
      <w:r>
        <w:rPr>
          <w:color w:val="000000"/>
          <w:sz w:val="20"/>
          <w:szCs w:val="20"/>
        </w:rPr>
        <w:t xml:space="preserve">This sentence is probably not necessary. </w:t>
      </w:r>
    </w:p>
  </w:comment>
  <w:comment w:id="14" w:author="Shrestha, Ranjan" w:date="2024-04-04T14:45:00Z" w:initials="RS">
    <w:p w14:paraId="466D08F5" w14:textId="77777777" w:rsidR="0010005C" w:rsidRDefault="0010005C" w:rsidP="0010005C">
      <w:r>
        <w:rPr>
          <w:rStyle w:val="CommentReference"/>
        </w:rPr>
        <w:annotationRef/>
      </w:r>
      <w:r>
        <w:rPr>
          <w:color w:val="000000"/>
          <w:sz w:val="20"/>
          <w:szCs w:val="20"/>
        </w:rPr>
        <w:t>Is this second element on your list?  There seem to be multiple lists going on. See highlighted “first”.</w:t>
      </w:r>
    </w:p>
  </w:comment>
  <w:comment w:id="16" w:author="Shrestha, Ranjan" w:date="2024-04-04T14:35:00Z" w:initials="RS">
    <w:p w14:paraId="1E3978D7" w14:textId="5FA634BD" w:rsidR="00AE53E2" w:rsidRDefault="00AE53E2" w:rsidP="00AE53E2">
      <w:r>
        <w:rPr>
          <w:rStyle w:val="CommentReference"/>
        </w:rPr>
        <w:annotationRef/>
      </w:r>
      <w:r>
        <w:rPr>
          <w:color w:val="000000"/>
          <w:sz w:val="20"/>
          <w:szCs w:val="20"/>
        </w:rPr>
        <w:t>Not clear</w:t>
      </w:r>
    </w:p>
    <w:p w14:paraId="55D9797C" w14:textId="77777777" w:rsidR="00AE53E2" w:rsidRDefault="00AE53E2" w:rsidP="00AE53E2"/>
  </w:comment>
  <w:comment w:id="17" w:author="Shrestha, Ranjan" w:date="2024-04-04T14:41:00Z" w:initials="RS">
    <w:p w14:paraId="659943B8" w14:textId="77777777" w:rsidR="005B3CEC" w:rsidRDefault="005B3CEC" w:rsidP="005B3CEC">
      <w:r>
        <w:rPr>
          <w:rStyle w:val="CommentReference"/>
        </w:rPr>
        <w:annotationRef/>
      </w:r>
      <w:r>
        <w:rPr>
          <w:color w:val="000000"/>
          <w:sz w:val="20"/>
          <w:szCs w:val="20"/>
        </w:rPr>
        <w:t>Maybe you don’t want to discuss the problems in your empirical analysis here. You could discuss this when you discuss your empirical framework.</w:t>
      </w:r>
    </w:p>
  </w:comment>
  <w:comment w:id="18" w:author="Shrestha, Ranjan" w:date="2024-04-04T14:41:00Z" w:initials="RS">
    <w:p w14:paraId="7C72DA62" w14:textId="027C3FFF" w:rsidR="00B30804" w:rsidRDefault="00B30804" w:rsidP="00B30804">
      <w:r>
        <w:rPr>
          <w:rStyle w:val="CommentReference"/>
        </w:rPr>
        <w:annotationRef/>
      </w:r>
      <w:r>
        <w:rPr>
          <w:color w:val="000000"/>
          <w:sz w:val="20"/>
          <w:szCs w:val="20"/>
        </w:rPr>
        <w:t xml:space="preserve">This makes it sound like you are studying effects of human capital investment because you are not able to study genetic endowments due to the difficulties. </w:t>
      </w:r>
    </w:p>
    <w:p w14:paraId="40AC4983" w14:textId="77777777" w:rsidR="00B30804" w:rsidRDefault="00B30804" w:rsidP="00B30804"/>
  </w:comment>
  <w:comment w:id="21" w:author="Shrestha, Ranjan" w:date="2024-04-04T14:49:00Z" w:initials="RS">
    <w:p w14:paraId="5F28674D" w14:textId="77777777" w:rsidR="002D3880" w:rsidRDefault="0082493B" w:rsidP="002D3880">
      <w:r>
        <w:rPr>
          <w:rStyle w:val="CommentReference"/>
        </w:rPr>
        <w:annotationRef/>
      </w:r>
      <w:r w:rsidR="002D3880">
        <w:rPr>
          <w:sz w:val="20"/>
          <w:szCs w:val="20"/>
        </w:rPr>
        <w:t xml:space="preserve">You want to match wording with how you initiated the list. That will make it easier for people to follow along.  You are talking about the determinants of educational outcomes. </w:t>
      </w:r>
      <w:r w:rsidR="002D3880">
        <w:rPr>
          <w:sz w:val="20"/>
          <w:szCs w:val="20"/>
        </w:rPr>
        <w:cr/>
      </w:r>
      <w:r w:rsidR="002D3880">
        <w:rPr>
          <w:sz w:val="20"/>
          <w:szCs w:val="20"/>
        </w:rPr>
        <w:cr/>
        <w:t xml:space="preserve">This sentence makes it sound like you have changed topics and want to discuss your research question. </w:t>
      </w:r>
      <w:r w:rsidR="002D3880">
        <w:rPr>
          <w:sz w:val="20"/>
          <w:szCs w:val="20"/>
        </w:rPr>
        <w:cr/>
      </w:r>
      <w:r w:rsidR="002D3880">
        <w:rPr>
          <w:sz w:val="20"/>
          <w:szCs w:val="20"/>
        </w:rPr>
        <w:cr/>
        <w:t xml:space="preserve">Better to have first or second sentence provide an overview of the main points of this paragraph. </w:t>
      </w:r>
    </w:p>
    <w:p w14:paraId="2C0FD40F" w14:textId="77777777" w:rsidR="002D3880" w:rsidRDefault="002D3880" w:rsidP="002D3880"/>
    <w:p w14:paraId="62731FEA" w14:textId="77777777" w:rsidR="002D3880" w:rsidRDefault="002D3880" w:rsidP="002D3880">
      <w:r>
        <w:rPr>
          <w:sz w:val="20"/>
          <w:szCs w:val="20"/>
        </w:rPr>
        <w:t xml:space="preserve">The “Becker began…” sentence feels very abrupt as readers are not provided any context to anticipate it. </w:t>
      </w:r>
    </w:p>
  </w:comment>
  <w:comment w:id="19" w:author="Shrestha, Ranjan" w:date="2024-04-04T14:54:00Z" w:initials="RS">
    <w:p w14:paraId="3B3EDA6E" w14:textId="77777777" w:rsidR="004C040A" w:rsidRDefault="004C040A" w:rsidP="004C040A">
      <w:r>
        <w:rPr>
          <w:rStyle w:val="CommentReference"/>
        </w:rPr>
        <w:annotationRef/>
      </w:r>
      <w:r>
        <w:rPr>
          <w:color w:val="000000"/>
          <w:sz w:val="20"/>
          <w:szCs w:val="20"/>
        </w:rPr>
        <w:t xml:space="preserve">I could not understand what is the main point of this paragraph. </w:t>
      </w:r>
    </w:p>
  </w:comment>
  <w:comment w:id="22" w:author="Shrestha, Ranjan" w:date="2024-04-04T14:58:00Z" w:initials="RS">
    <w:p w14:paraId="1E27C2B9" w14:textId="77777777" w:rsidR="00C93D91" w:rsidRDefault="00C93D91" w:rsidP="00C93D91">
      <w:r>
        <w:rPr>
          <w:rStyle w:val="CommentReference"/>
        </w:rPr>
        <w:annotationRef/>
      </w:r>
      <w:r>
        <w:rPr>
          <w:color w:val="000000"/>
          <w:sz w:val="20"/>
          <w:szCs w:val="20"/>
        </w:rPr>
        <w:t xml:space="preserve">The last two paragraphs need more work to improve clarity. </w:t>
      </w:r>
    </w:p>
  </w:comment>
  <w:comment w:id="23" w:author="Shrestha, Ranjan" w:date="2024-04-04T14:57:00Z" w:initials="RS">
    <w:p w14:paraId="42BB11A8" w14:textId="57B41F02" w:rsidR="009A2D74" w:rsidRDefault="009A2D74" w:rsidP="009A2D74">
      <w:r>
        <w:rPr>
          <w:rStyle w:val="CommentReference"/>
        </w:rPr>
        <w:annotationRef/>
      </w:r>
      <w:r>
        <w:rPr>
          <w:color w:val="000000"/>
          <w:sz w:val="20"/>
          <w:szCs w:val="20"/>
        </w:rPr>
        <w:t xml:space="preserve">Now, I’m totally lost with the list numbering :) </w:t>
      </w:r>
    </w:p>
  </w:comment>
  <w:comment w:id="26" w:author="Shrestha, Ranjan" w:date="2024-04-04T15:02:00Z" w:initials="RS">
    <w:p w14:paraId="69E0C1AF" w14:textId="77777777" w:rsidR="000575B8" w:rsidRDefault="000575B8" w:rsidP="000575B8">
      <w:r>
        <w:rPr>
          <w:rStyle w:val="CommentReference"/>
        </w:rPr>
        <w:annotationRef/>
      </w:r>
      <w:r>
        <w:rPr>
          <w:color w:val="000000"/>
          <w:sz w:val="20"/>
          <w:szCs w:val="20"/>
        </w:rPr>
        <w:t xml:space="preserve">Better to avoid these shortened words.. </w:t>
      </w:r>
    </w:p>
    <w:p w14:paraId="6E73592C" w14:textId="77777777" w:rsidR="000575B8" w:rsidRDefault="000575B8" w:rsidP="000575B8"/>
    <w:p w14:paraId="26ED6549" w14:textId="77777777" w:rsidR="000575B8" w:rsidRDefault="000575B8" w:rsidP="000575B8">
      <w:r>
        <w:rPr>
          <w:color w:val="000000"/>
          <w:sz w:val="20"/>
          <w:szCs w:val="20"/>
        </w:rPr>
        <w:t xml:space="preserve">In general, it is better to reduce the number  “it is” or “there is” sentences. </w:t>
      </w:r>
    </w:p>
  </w:comment>
  <w:comment w:id="27" w:author="Shrestha, Ranjan" w:date="2024-04-05T16:15:00Z" w:initials="RS">
    <w:p w14:paraId="492ECDD7" w14:textId="77777777" w:rsidR="00BF464E" w:rsidRDefault="00BF464E" w:rsidP="00BF464E">
      <w:pPr>
        <w:pStyle w:val="CommentText"/>
      </w:pPr>
      <w:r>
        <w:rPr>
          <w:rStyle w:val="CommentReference"/>
        </w:rPr>
        <w:annotationRef/>
      </w:r>
      <w:r>
        <w:t>This phrase needs to be revised...it needs another “as”. Perhaps you want to replace “as well as” with another phrase.</w:t>
      </w:r>
    </w:p>
  </w:comment>
  <w:comment w:id="28" w:author="Shrestha, Ranjan" w:date="2024-04-05T16:17:00Z" w:initials="RS">
    <w:p w14:paraId="6A3CA293" w14:textId="77777777" w:rsidR="005150AB" w:rsidRDefault="005150AB" w:rsidP="005150AB">
      <w:pPr>
        <w:pStyle w:val="CommentText"/>
      </w:pPr>
      <w:r>
        <w:rPr>
          <w:rStyle w:val="CommentReference"/>
        </w:rPr>
        <w:annotationRef/>
      </w:r>
      <w:r>
        <w:t>Do you want to mention “theoretical” here? “Scholarly work” sounds too general.</w:t>
      </w:r>
    </w:p>
  </w:comment>
  <w:comment w:id="29" w:author="Shrestha, Ranjan" w:date="2024-04-05T16:16:00Z" w:initials="RS">
    <w:p w14:paraId="614C15B4" w14:textId="3F3ACC98" w:rsidR="00514686" w:rsidRDefault="00514686" w:rsidP="00514686">
      <w:pPr>
        <w:pStyle w:val="CommentText"/>
      </w:pPr>
      <w:r>
        <w:rPr>
          <w:rStyle w:val="CommentReference"/>
        </w:rPr>
        <w:annotationRef/>
      </w:r>
      <w:r>
        <w:t>Prior?</w:t>
      </w:r>
    </w:p>
  </w:comment>
  <w:comment w:id="30" w:author="Shrestha, Ranjan" w:date="2024-04-05T16:21:00Z" w:initials="RS">
    <w:p w14:paraId="5E4B5BE1" w14:textId="77777777" w:rsidR="004E086C" w:rsidRDefault="00452D3E" w:rsidP="004E086C">
      <w:pPr>
        <w:pStyle w:val="CommentText"/>
      </w:pPr>
      <w:r>
        <w:rPr>
          <w:rStyle w:val="CommentReference"/>
        </w:rPr>
        <w:annotationRef/>
      </w:r>
      <w:r w:rsidR="004E086C">
        <w:t xml:space="preserve">Would it be better to discuss the specifics of what you control for, etc. in your methods section? It might be premature to discuss these things here when the readers do not know your empirical methodology yet. </w:t>
      </w:r>
    </w:p>
  </w:comment>
  <w:comment w:id="37" w:author="Shrestha, Ranjan" w:date="2024-04-05T16:23:00Z" w:initials="RS">
    <w:p w14:paraId="685770BA" w14:textId="77777777" w:rsidR="00E0005A" w:rsidRDefault="00E0005A" w:rsidP="00E0005A">
      <w:pPr>
        <w:pStyle w:val="CommentText"/>
      </w:pPr>
      <w:r>
        <w:rPr>
          <w:rStyle w:val="CommentReference"/>
        </w:rPr>
        <w:annotationRef/>
      </w:r>
      <w:r>
        <w:t xml:space="preserve">Could be phrased better. </w:t>
      </w:r>
    </w:p>
  </w:comment>
  <w:comment w:id="38" w:author="Shrestha, Ranjan" w:date="2024-04-05T16:24:00Z" w:initials="RS">
    <w:p w14:paraId="032AD7CC" w14:textId="77777777" w:rsidR="00506221" w:rsidRDefault="00506221" w:rsidP="00506221">
      <w:pPr>
        <w:pStyle w:val="CommentText"/>
      </w:pPr>
      <w:r>
        <w:rPr>
          <w:rStyle w:val="CommentReference"/>
        </w:rPr>
        <w:annotationRef/>
      </w:r>
      <w:r>
        <w:t>Empirical studies?</w:t>
      </w:r>
    </w:p>
  </w:comment>
  <w:comment w:id="40" w:author="Shrestha, Ranjan" w:date="2024-04-05T16:26:00Z" w:initials="RS">
    <w:p w14:paraId="4BE5F067" w14:textId="77777777" w:rsidR="00D25443" w:rsidRDefault="00D25443" w:rsidP="00D25443">
      <w:pPr>
        <w:pStyle w:val="CommentText"/>
      </w:pPr>
      <w:r>
        <w:rPr>
          <w:rStyle w:val="CommentReference"/>
        </w:rPr>
        <w:annotationRef/>
      </w:r>
      <w:r>
        <w:t xml:space="preserve">..that have been studied? </w:t>
      </w:r>
    </w:p>
  </w:comment>
  <w:comment w:id="41" w:author="Shrestha, Ranjan" w:date="2024-04-05T16:27:00Z" w:initials="RS">
    <w:p w14:paraId="57A5ECF9" w14:textId="77777777" w:rsidR="00BA1C6D" w:rsidRDefault="00BA1C6D" w:rsidP="00BA1C6D">
      <w:pPr>
        <w:pStyle w:val="CommentText"/>
      </w:pPr>
      <w:r>
        <w:rPr>
          <w:rStyle w:val="CommentReference"/>
        </w:rPr>
        <w:annotationRef/>
      </w:r>
      <w:r>
        <w:t xml:space="preserve">Not clear what that means. Elaborate. </w:t>
      </w:r>
    </w:p>
  </w:comment>
  <w:comment w:id="43" w:author="Shrestha, Ranjan" w:date="2024-04-05T16:28:00Z" w:initials="RS">
    <w:p w14:paraId="7609CD18" w14:textId="77777777" w:rsidR="00A81613" w:rsidRDefault="00A81613" w:rsidP="00A81613">
      <w:pPr>
        <w:pStyle w:val="CommentText"/>
      </w:pPr>
      <w:r>
        <w:rPr>
          <w:rStyle w:val="CommentReference"/>
        </w:rPr>
        <w:annotationRef/>
      </w:r>
      <w:r>
        <w:t>Was the allocation randomized to begin with, thereby facilitating an experimental approach?</w:t>
      </w:r>
    </w:p>
  </w:comment>
  <w:comment w:id="44" w:author="Shrestha, Ranjan" w:date="2024-04-05T16:30:00Z" w:initials="RS">
    <w:p w14:paraId="0EB93032" w14:textId="77777777" w:rsidR="00E3656E" w:rsidRDefault="00E3656E" w:rsidP="00E3656E">
      <w:pPr>
        <w:pStyle w:val="CommentText"/>
      </w:pPr>
      <w:r>
        <w:rPr>
          <w:rStyle w:val="CommentReference"/>
        </w:rPr>
        <w:annotationRef/>
      </w:r>
      <w:r>
        <w:t>Cite with year</w:t>
      </w:r>
    </w:p>
  </w:comment>
  <w:comment w:id="46" w:author="Shrestha, Ranjan" w:date="2024-04-05T16:33:00Z" w:initials="RS">
    <w:p w14:paraId="07289A8F" w14:textId="77777777" w:rsidR="0069269D" w:rsidRDefault="0069269D" w:rsidP="0069269D">
      <w:pPr>
        <w:pStyle w:val="CommentText"/>
      </w:pPr>
      <w:r>
        <w:rPr>
          <w:rStyle w:val="CommentReference"/>
        </w:rPr>
        <w:annotationRef/>
      </w:r>
      <w:r>
        <w:t xml:space="preserve">Rephrase. Gives the impression that the PISA test failed to improve some other outcome. </w:t>
      </w:r>
    </w:p>
  </w:comment>
  <w:comment w:id="47" w:author="Shrestha, Ranjan" w:date="2024-04-05T16:35:00Z" w:initials="RS">
    <w:p w14:paraId="3B2F759C" w14:textId="77777777" w:rsidR="00876925" w:rsidRDefault="00876925" w:rsidP="00876925">
      <w:pPr>
        <w:pStyle w:val="CommentText"/>
      </w:pPr>
      <w:r>
        <w:rPr>
          <w:rStyle w:val="CommentReference"/>
        </w:rPr>
        <w:annotationRef/>
      </w:r>
      <w:r>
        <w:t>Maybe tone it down a bit?</w:t>
      </w:r>
    </w:p>
  </w:comment>
  <w:comment w:id="51" w:author="Shrestha, Ranjan" w:date="2024-04-05T16:38:00Z" w:initials="RS">
    <w:p w14:paraId="41003B13" w14:textId="77777777" w:rsidR="00881F58" w:rsidRDefault="00881F58" w:rsidP="00881F58">
      <w:pPr>
        <w:pStyle w:val="CommentText"/>
      </w:pPr>
      <w:r>
        <w:rPr>
          <w:rStyle w:val="CommentReference"/>
        </w:rPr>
        <w:annotationRef/>
      </w:r>
      <w:r>
        <w:t xml:space="preserve">Not very clear. </w:t>
      </w:r>
    </w:p>
  </w:comment>
  <w:comment w:id="53" w:author="Shrestha, Ranjan" w:date="2024-04-05T16:38:00Z" w:initials="RS">
    <w:p w14:paraId="64BC571A" w14:textId="77777777" w:rsidR="00881F58" w:rsidRDefault="00881F58" w:rsidP="00881F58">
      <w:pPr>
        <w:pStyle w:val="CommentText"/>
      </w:pPr>
      <w:r>
        <w:rPr>
          <w:rStyle w:val="CommentReference"/>
        </w:rPr>
        <w:annotationRef/>
      </w:r>
      <w:r>
        <w:t>Cite with year.</w:t>
      </w:r>
    </w:p>
  </w:comment>
  <w:comment w:id="54" w:author="Shrestha, Ranjan" w:date="2024-04-05T16:39:00Z" w:initials="RS">
    <w:p w14:paraId="3060CEED" w14:textId="77777777" w:rsidR="00266A7A" w:rsidRDefault="00266A7A" w:rsidP="00266A7A">
      <w:pPr>
        <w:pStyle w:val="CommentText"/>
      </w:pPr>
      <w:r>
        <w:rPr>
          <w:rStyle w:val="CommentReference"/>
        </w:rPr>
        <w:annotationRef/>
      </w:r>
      <w:r>
        <w:t>Decreases?</w:t>
      </w:r>
    </w:p>
  </w:comment>
  <w:comment w:id="55" w:author="Shrestha, Ranjan" w:date="2024-04-05T16:40:00Z" w:initials="RS">
    <w:p w14:paraId="04FB049A" w14:textId="77777777" w:rsidR="008B04D0" w:rsidRDefault="008B04D0" w:rsidP="008B04D0">
      <w:pPr>
        <w:pStyle w:val="CommentText"/>
      </w:pPr>
      <w:r>
        <w:rPr>
          <w:rStyle w:val="CommentReference"/>
        </w:rPr>
        <w:annotationRef/>
      </w:r>
      <w:r>
        <w:t>Not clear. Rephrase</w:t>
      </w:r>
    </w:p>
  </w:comment>
  <w:comment w:id="56" w:author="Shrestha, Ranjan" w:date="2024-04-05T16:42:00Z" w:initials="RS">
    <w:p w14:paraId="3A8712D0" w14:textId="77777777" w:rsidR="00424E38" w:rsidRDefault="00424E38" w:rsidP="00424E38">
      <w:pPr>
        <w:pStyle w:val="CommentText"/>
      </w:pPr>
      <w:r>
        <w:rPr>
          <w:rStyle w:val="CommentReference"/>
        </w:rPr>
        <w:annotationRef/>
      </w:r>
      <w:r>
        <w:t xml:space="preserve">Not sure about “in particular” here. Instead of citing at the end, you want to mention Berlinski (2008) in the sentence. </w:t>
      </w:r>
    </w:p>
  </w:comment>
  <w:comment w:id="57" w:author="Shrestha, Ranjan" w:date="2024-04-05T16:43:00Z" w:initials="RS">
    <w:p w14:paraId="7B982597" w14:textId="77777777" w:rsidR="00BF7DE7" w:rsidRDefault="00BF7DE7" w:rsidP="00BF7DE7">
      <w:pPr>
        <w:pStyle w:val="CommentText"/>
      </w:pPr>
      <w:r>
        <w:rPr>
          <w:rStyle w:val="CommentReference"/>
        </w:rPr>
        <w:annotationRef/>
      </w:r>
      <w:r>
        <w:t xml:space="preserve">Perhaps “significant positive effects” is better. </w:t>
      </w:r>
    </w:p>
  </w:comment>
  <w:comment w:id="58" w:author="Shrestha, Ranjan" w:date="2024-04-05T16:44:00Z" w:initials="RS">
    <w:p w14:paraId="4FE62B47" w14:textId="77777777" w:rsidR="001E00A5" w:rsidRDefault="001E00A5" w:rsidP="001E00A5">
      <w:pPr>
        <w:pStyle w:val="CommentText"/>
      </w:pPr>
      <w:r>
        <w:rPr>
          <w:rStyle w:val="CommentReference"/>
        </w:rPr>
        <w:annotationRef/>
      </w:r>
      <w:r>
        <w:t xml:space="preserve">Too complicated a sentence. Better to simplify.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9C861" w15:done="0"/>
  <w15:commentEx w15:paraId="4105FAD9" w15:done="0"/>
  <w15:commentEx w15:paraId="413FAA11" w15:done="0"/>
  <w15:commentEx w15:paraId="78C54BB2" w15:done="0"/>
  <w15:commentEx w15:paraId="5B2D28B1" w15:done="0"/>
  <w15:commentEx w15:paraId="4B8DCAE9" w15:done="0"/>
  <w15:commentEx w15:paraId="30B46DEC" w15:done="0"/>
  <w15:commentEx w15:paraId="0DB7A99C" w15:done="0"/>
  <w15:commentEx w15:paraId="2C06C59D" w15:done="0"/>
  <w15:commentEx w15:paraId="3CB9C433" w15:done="0"/>
  <w15:commentEx w15:paraId="5419689A" w15:done="0"/>
  <w15:commentEx w15:paraId="466D08F5" w15:done="0"/>
  <w15:commentEx w15:paraId="55D9797C" w15:done="0"/>
  <w15:commentEx w15:paraId="659943B8" w15:done="0"/>
  <w15:commentEx w15:paraId="40AC4983" w15:done="0"/>
  <w15:commentEx w15:paraId="62731FEA" w15:done="0"/>
  <w15:commentEx w15:paraId="3B3EDA6E" w15:done="0"/>
  <w15:commentEx w15:paraId="1E27C2B9" w15:done="0"/>
  <w15:commentEx w15:paraId="42BB11A8" w15:done="0"/>
  <w15:commentEx w15:paraId="26ED6549" w15:done="0"/>
  <w15:commentEx w15:paraId="492ECDD7" w15:done="0"/>
  <w15:commentEx w15:paraId="6A3CA293" w15:done="0"/>
  <w15:commentEx w15:paraId="614C15B4" w15:done="0"/>
  <w15:commentEx w15:paraId="5E4B5BE1" w15:done="0"/>
  <w15:commentEx w15:paraId="685770BA" w15:done="0"/>
  <w15:commentEx w15:paraId="032AD7CC" w15:done="0"/>
  <w15:commentEx w15:paraId="4BE5F067" w15:done="0"/>
  <w15:commentEx w15:paraId="57A5ECF9" w15:done="0"/>
  <w15:commentEx w15:paraId="7609CD18" w15:done="0"/>
  <w15:commentEx w15:paraId="0EB93032" w15:done="0"/>
  <w15:commentEx w15:paraId="07289A8F" w15:done="0"/>
  <w15:commentEx w15:paraId="3B2F759C" w15:done="0"/>
  <w15:commentEx w15:paraId="41003B13" w15:done="0"/>
  <w15:commentEx w15:paraId="64BC571A" w15:done="0"/>
  <w15:commentEx w15:paraId="3060CEED" w15:done="0"/>
  <w15:commentEx w15:paraId="04FB049A" w15:done="0"/>
  <w15:commentEx w15:paraId="3A8712D0" w15:done="0"/>
  <w15:commentEx w15:paraId="7B982597" w15:done="0"/>
  <w15:commentEx w15:paraId="4FE62B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E098E9" w16cex:dateUtc="2024-04-04T15:39:00Z"/>
  <w16cex:commentExtensible w16cex:durableId="669641CB" w16cex:dateUtc="2024-04-04T15:45:00Z"/>
  <w16cex:commentExtensible w16cex:durableId="1CAC7473" w16cex:dateUtc="2024-04-04T15:40:00Z"/>
  <w16cex:commentExtensible w16cex:durableId="78565943" w16cex:dateUtc="2024-04-04T15:40:00Z"/>
  <w16cex:commentExtensible w16cex:durableId="767C1879" w16cex:dateUtc="2024-04-04T15:42:00Z"/>
  <w16cex:commentExtensible w16cex:durableId="4D23592D" w16cex:dateUtc="2024-04-04T15:47:00Z"/>
  <w16cex:commentExtensible w16cex:durableId="3FBCC930" w16cex:dateUtc="2024-04-04T15:50:00Z"/>
  <w16cex:commentExtensible w16cex:durableId="72DD8811" w16cex:dateUtc="2024-04-04T15:52:00Z"/>
  <w16cex:commentExtensible w16cex:durableId="48A9A469" w16cex:dateUtc="2024-04-04T15:53:00Z"/>
  <w16cex:commentExtensible w16cex:durableId="3B7FE761" w16cex:dateUtc="2024-04-04T15:56:00Z"/>
  <w16cex:commentExtensible w16cex:durableId="6A27EF06" w16cex:dateUtc="2024-04-04T15:57:00Z"/>
  <w16cex:commentExtensible w16cex:durableId="6BD7572D" w16cex:dateUtc="2024-04-04T18:45:00Z"/>
  <w16cex:commentExtensible w16cex:durableId="40BF8421" w16cex:dateUtc="2024-04-04T18:35:00Z"/>
  <w16cex:commentExtensible w16cex:durableId="7B10A21C" w16cex:dateUtc="2024-04-04T18:41:00Z"/>
  <w16cex:commentExtensible w16cex:durableId="4DBCD39B" w16cex:dateUtc="2024-04-04T18:41:00Z"/>
  <w16cex:commentExtensible w16cex:durableId="40C75BED" w16cex:dateUtc="2024-04-04T18:49:00Z"/>
  <w16cex:commentExtensible w16cex:durableId="58658684" w16cex:dateUtc="2024-04-04T18:54:00Z"/>
  <w16cex:commentExtensible w16cex:durableId="5E0E8FA8" w16cex:dateUtc="2024-04-04T18:58:00Z"/>
  <w16cex:commentExtensible w16cex:durableId="0ECFFBCA" w16cex:dateUtc="2024-04-04T18:57:00Z"/>
  <w16cex:commentExtensible w16cex:durableId="45AD3756" w16cex:dateUtc="2024-04-04T19:02:00Z"/>
  <w16cex:commentExtensible w16cex:durableId="43BA2ACD" w16cex:dateUtc="2024-04-05T20:15:00Z"/>
  <w16cex:commentExtensible w16cex:durableId="02C4863F" w16cex:dateUtc="2024-04-05T20:17:00Z"/>
  <w16cex:commentExtensible w16cex:durableId="3A9D5ABC" w16cex:dateUtc="2024-04-05T20:16:00Z"/>
  <w16cex:commentExtensible w16cex:durableId="5B12E14B" w16cex:dateUtc="2024-04-05T20:21:00Z"/>
  <w16cex:commentExtensible w16cex:durableId="79DB416A" w16cex:dateUtc="2024-04-05T20:23:00Z"/>
  <w16cex:commentExtensible w16cex:durableId="764D21AE" w16cex:dateUtc="2024-04-05T20:24:00Z"/>
  <w16cex:commentExtensible w16cex:durableId="7E9721B1" w16cex:dateUtc="2024-04-05T20:26:00Z"/>
  <w16cex:commentExtensible w16cex:durableId="10D2C3C5" w16cex:dateUtc="2024-04-05T20:27:00Z"/>
  <w16cex:commentExtensible w16cex:durableId="566F2443" w16cex:dateUtc="2024-04-05T20:28:00Z"/>
  <w16cex:commentExtensible w16cex:durableId="79CC244F" w16cex:dateUtc="2024-04-05T20:30:00Z"/>
  <w16cex:commentExtensible w16cex:durableId="6EAE4A29" w16cex:dateUtc="2024-04-05T20:33:00Z"/>
  <w16cex:commentExtensible w16cex:durableId="7826A036" w16cex:dateUtc="2024-04-05T20:35:00Z"/>
  <w16cex:commentExtensible w16cex:durableId="252A1904" w16cex:dateUtc="2024-04-05T20:38:00Z"/>
  <w16cex:commentExtensible w16cex:durableId="4B6B8BA0" w16cex:dateUtc="2024-04-05T20:38:00Z"/>
  <w16cex:commentExtensible w16cex:durableId="66989113" w16cex:dateUtc="2024-04-05T20:39:00Z"/>
  <w16cex:commentExtensible w16cex:durableId="7FC17C8A" w16cex:dateUtc="2024-04-05T20:40:00Z"/>
  <w16cex:commentExtensible w16cex:durableId="2A6E5A15" w16cex:dateUtc="2024-04-05T20:42:00Z"/>
  <w16cex:commentExtensible w16cex:durableId="2C480A63" w16cex:dateUtc="2024-04-05T20:43:00Z"/>
  <w16cex:commentExtensible w16cex:durableId="4458D8C5" w16cex:dateUtc="2024-04-05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9C861" w16cid:durableId="2FE098E9"/>
  <w16cid:commentId w16cid:paraId="4105FAD9" w16cid:durableId="669641CB"/>
  <w16cid:commentId w16cid:paraId="413FAA11" w16cid:durableId="1CAC7473"/>
  <w16cid:commentId w16cid:paraId="78C54BB2" w16cid:durableId="78565943"/>
  <w16cid:commentId w16cid:paraId="5B2D28B1" w16cid:durableId="767C1879"/>
  <w16cid:commentId w16cid:paraId="4B8DCAE9" w16cid:durableId="4D23592D"/>
  <w16cid:commentId w16cid:paraId="30B46DEC" w16cid:durableId="3FBCC930"/>
  <w16cid:commentId w16cid:paraId="0DB7A99C" w16cid:durableId="72DD8811"/>
  <w16cid:commentId w16cid:paraId="2C06C59D" w16cid:durableId="48A9A469"/>
  <w16cid:commentId w16cid:paraId="3CB9C433" w16cid:durableId="3B7FE761"/>
  <w16cid:commentId w16cid:paraId="5419689A" w16cid:durableId="6A27EF06"/>
  <w16cid:commentId w16cid:paraId="466D08F5" w16cid:durableId="6BD7572D"/>
  <w16cid:commentId w16cid:paraId="55D9797C" w16cid:durableId="40BF8421"/>
  <w16cid:commentId w16cid:paraId="659943B8" w16cid:durableId="7B10A21C"/>
  <w16cid:commentId w16cid:paraId="40AC4983" w16cid:durableId="4DBCD39B"/>
  <w16cid:commentId w16cid:paraId="62731FEA" w16cid:durableId="40C75BED"/>
  <w16cid:commentId w16cid:paraId="3B3EDA6E" w16cid:durableId="58658684"/>
  <w16cid:commentId w16cid:paraId="1E27C2B9" w16cid:durableId="5E0E8FA8"/>
  <w16cid:commentId w16cid:paraId="42BB11A8" w16cid:durableId="0ECFFBCA"/>
  <w16cid:commentId w16cid:paraId="26ED6549" w16cid:durableId="45AD3756"/>
  <w16cid:commentId w16cid:paraId="492ECDD7" w16cid:durableId="43BA2ACD"/>
  <w16cid:commentId w16cid:paraId="6A3CA293" w16cid:durableId="02C4863F"/>
  <w16cid:commentId w16cid:paraId="614C15B4" w16cid:durableId="3A9D5ABC"/>
  <w16cid:commentId w16cid:paraId="5E4B5BE1" w16cid:durableId="5B12E14B"/>
  <w16cid:commentId w16cid:paraId="685770BA" w16cid:durableId="79DB416A"/>
  <w16cid:commentId w16cid:paraId="032AD7CC" w16cid:durableId="764D21AE"/>
  <w16cid:commentId w16cid:paraId="4BE5F067" w16cid:durableId="7E9721B1"/>
  <w16cid:commentId w16cid:paraId="57A5ECF9" w16cid:durableId="10D2C3C5"/>
  <w16cid:commentId w16cid:paraId="7609CD18" w16cid:durableId="566F2443"/>
  <w16cid:commentId w16cid:paraId="0EB93032" w16cid:durableId="79CC244F"/>
  <w16cid:commentId w16cid:paraId="07289A8F" w16cid:durableId="6EAE4A29"/>
  <w16cid:commentId w16cid:paraId="3B2F759C" w16cid:durableId="7826A036"/>
  <w16cid:commentId w16cid:paraId="41003B13" w16cid:durableId="252A1904"/>
  <w16cid:commentId w16cid:paraId="64BC571A" w16cid:durableId="4B6B8BA0"/>
  <w16cid:commentId w16cid:paraId="3060CEED" w16cid:durableId="66989113"/>
  <w16cid:commentId w16cid:paraId="04FB049A" w16cid:durableId="7FC17C8A"/>
  <w16cid:commentId w16cid:paraId="3A8712D0" w16cid:durableId="2A6E5A15"/>
  <w16cid:commentId w16cid:paraId="7B982597" w16cid:durableId="2C480A63"/>
  <w16cid:commentId w16cid:paraId="4FE62B47" w16cid:durableId="4458D8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F"/>
    <w:rsid w:val="0005576D"/>
    <w:rsid w:val="000575B8"/>
    <w:rsid w:val="0010005C"/>
    <w:rsid w:val="001764FA"/>
    <w:rsid w:val="001E00A5"/>
    <w:rsid w:val="002266FE"/>
    <w:rsid w:val="00266A7A"/>
    <w:rsid w:val="002D3880"/>
    <w:rsid w:val="00424E38"/>
    <w:rsid w:val="00452D3E"/>
    <w:rsid w:val="004A58EB"/>
    <w:rsid w:val="004C040A"/>
    <w:rsid w:val="004E086C"/>
    <w:rsid w:val="00506221"/>
    <w:rsid w:val="00514686"/>
    <w:rsid w:val="005150AB"/>
    <w:rsid w:val="00556DBF"/>
    <w:rsid w:val="00570016"/>
    <w:rsid w:val="00572A1D"/>
    <w:rsid w:val="005A0EB4"/>
    <w:rsid w:val="005B3CEC"/>
    <w:rsid w:val="00620A81"/>
    <w:rsid w:val="006826FC"/>
    <w:rsid w:val="0069269D"/>
    <w:rsid w:val="006944CC"/>
    <w:rsid w:val="00707A79"/>
    <w:rsid w:val="00741B5F"/>
    <w:rsid w:val="007A0188"/>
    <w:rsid w:val="007C58A0"/>
    <w:rsid w:val="007D4BB2"/>
    <w:rsid w:val="007E2293"/>
    <w:rsid w:val="007E4864"/>
    <w:rsid w:val="0082493B"/>
    <w:rsid w:val="00842DCD"/>
    <w:rsid w:val="00876925"/>
    <w:rsid w:val="00881F58"/>
    <w:rsid w:val="008B04D0"/>
    <w:rsid w:val="008C4B80"/>
    <w:rsid w:val="009460DE"/>
    <w:rsid w:val="00993DB5"/>
    <w:rsid w:val="00997397"/>
    <w:rsid w:val="009A2D74"/>
    <w:rsid w:val="009B45C7"/>
    <w:rsid w:val="00A81613"/>
    <w:rsid w:val="00AE53E2"/>
    <w:rsid w:val="00B30804"/>
    <w:rsid w:val="00B3409C"/>
    <w:rsid w:val="00B55A18"/>
    <w:rsid w:val="00BA1C6D"/>
    <w:rsid w:val="00BF464E"/>
    <w:rsid w:val="00BF7DE7"/>
    <w:rsid w:val="00C6202D"/>
    <w:rsid w:val="00C93D91"/>
    <w:rsid w:val="00D25443"/>
    <w:rsid w:val="00E0005A"/>
    <w:rsid w:val="00E3656E"/>
    <w:rsid w:val="00E7418C"/>
    <w:rsid w:val="00F9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F87F"/>
  <w15:chartTrackingRefBased/>
  <w15:docId w15:val="{1A9355F0-DBD9-8549-A2C6-6B663F22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DBF"/>
    <w:rPr>
      <w:rFonts w:eastAsiaTheme="majorEastAsia" w:cstheme="majorBidi"/>
      <w:color w:val="272727" w:themeColor="text1" w:themeTint="D8"/>
    </w:rPr>
  </w:style>
  <w:style w:type="paragraph" w:styleId="Title">
    <w:name w:val="Title"/>
    <w:basedOn w:val="Normal"/>
    <w:next w:val="Normal"/>
    <w:link w:val="TitleChar"/>
    <w:uiPriority w:val="10"/>
    <w:qFormat/>
    <w:rsid w:val="0055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DBF"/>
    <w:pPr>
      <w:spacing w:before="160"/>
      <w:jc w:val="center"/>
    </w:pPr>
    <w:rPr>
      <w:i/>
      <w:iCs/>
      <w:color w:val="404040" w:themeColor="text1" w:themeTint="BF"/>
    </w:rPr>
  </w:style>
  <w:style w:type="character" w:customStyle="1" w:styleId="QuoteChar">
    <w:name w:val="Quote Char"/>
    <w:basedOn w:val="DefaultParagraphFont"/>
    <w:link w:val="Quote"/>
    <w:uiPriority w:val="29"/>
    <w:rsid w:val="00556DBF"/>
    <w:rPr>
      <w:i/>
      <w:iCs/>
      <w:color w:val="404040" w:themeColor="text1" w:themeTint="BF"/>
    </w:rPr>
  </w:style>
  <w:style w:type="paragraph" w:styleId="ListParagraph">
    <w:name w:val="List Paragraph"/>
    <w:basedOn w:val="Normal"/>
    <w:uiPriority w:val="34"/>
    <w:qFormat/>
    <w:rsid w:val="00556DBF"/>
    <w:pPr>
      <w:ind w:left="720"/>
      <w:contextualSpacing/>
    </w:pPr>
  </w:style>
  <w:style w:type="character" w:styleId="IntenseEmphasis">
    <w:name w:val="Intense Emphasis"/>
    <w:basedOn w:val="DefaultParagraphFont"/>
    <w:uiPriority w:val="21"/>
    <w:qFormat/>
    <w:rsid w:val="00556DBF"/>
    <w:rPr>
      <w:i/>
      <w:iCs/>
      <w:color w:val="0F4761" w:themeColor="accent1" w:themeShade="BF"/>
    </w:rPr>
  </w:style>
  <w:style w:type="paragraph" w:styleId="IntenseQuote">
    <w:name w:val="Intense Quote"/>
    <w:basedOn w:val="Normal"/>
    <w:next w:val="Normal"/>
    <w:link w:val="IntenseQuoteChar"/>
    <w:uiPriority w:val="30"/>
    <w:qFormat/>
    <w:rsid w:val="0055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DBF"/>
    <w:rPr>
      <w:i/>
      <w:iCs/>
      <w:color w:val="0F4761" w:themeColor="accent1" w:themeShade="BF"/>
    </w:rPr>
  </w:style>
  <w:style w:type="character" w:styleId="IntenseReference">
    <w:name w:val="Intense Reference"/>
    <w:basedOn w:val="DefaultParagraphFont"/>
    <w:uiPriority w:val="32"/>
    <w:qFormat/>
    <w:rsid w:val="00556DBF"/>
    <w:rPr>
      <w:b/>
      <w:bCs/>
      <w:smallCaps/>
      <w:color w:val="0F4761" w:themeColor="accent1" w:themeShade="BF"/>
      <w:spacing w:val="5"/>
    </w:rPr>
  </w:style>
  <w:style w:type="paragraph" w:styleId="Revision">
    <w:name w:val="Revision"/>
    <w:hidden/>
    <w:uiPriority w:val="99"/>
    <w:semiHidden/>
    <w:rsid w:val="004A58EB"/>
    <w:pPr>
      <w:spacing w:after="0" w:line="240" w:lineRule="auto"/>
    </w:pPr>
  </w:style>
  <w:style w:type="character" w:styleId="CommentReference">
    <w:name w:val="annotation reference"/>
    <w:basedOn w:val="DefaultParagraphFont"/>
    <w:uiPriority w:val="99"/>
    <w:semiHidden/>
    <w:unhideWhenUsed/>
    <w:rsid w:val="00B3409C"/>
    <w:rPr>
      <w:sz w:val="16"/>
      <w:szCs w:val="16"/>
    </w:rPr>
  </w:style>
  <w:style w:type="paragraph" w:styleId="CommentText">
    <w:name w:val="annotation text"/>
    <w:basedOn w:val="Normal"/>
    <w:link w:val="CommentTextChar"/>
    <w:uiPriority w:val="99"/>
    <w:unhideWhenUsed/>
    <w:rsid w:val="00B3409C"/>
    <w:pPr>
      <w:spacing w:line="240" w:lineRule="auto"/>
    </w:pPr>
    <w:rPr>
      <w:sz w:val="20"/>
      <w:szCs w:val="20"/>
    </w:rPr>
  </w:style>
  <w:style w:type="character" w:customStyle="1" w:styleId="CommentTextChar">
    <w:name w:val="Comment Text Char"/>
    <w:basedOn w:val="DefaultParagraphFont"/>
    <w:link w:val="CommentText"/>
    <w:uiPriority w:val="99"/>
    <w:rsid w:val="00B3409C"/>
    <w:rPr>
      <w:sz w:val="20"/>
      <w:szCs w:val="20"/>
    </w:rPr>
  </w:style>
  <w:style w:type="paragraph" w:styleId="CommentSubject">
    <w:name w:val="annotation subject"/>
    <w:basedOn w:val="CommentText"/>
    <w:next w:val="CommentText"/>
    <w:link w:val="CommentSubjectChar"/>
    <w:uiPriority w:val="99"/>
    <w:semiHidden/>
    <w:unhideWhenUsed/>
    <w:rsid w:val="00B3409C"/>
    <w:rPr>
      <w:b/>
      <w:bCs/>
    </w:rPr>
  </w:style>
  <w:style w:type="character" w:customStyle="1" w:styleId="CommentSubjectChar">
    <w:name w:val="Comment Subject Char"/>
    <w:basedOn w:val="CommentTextChar"/>
    <w:link w:val="CommentSubject"/>
    <w:uiPriority w:val="99"/>
    <w:semiHidden/>
    <w:rsid w:val="00B34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A858-B0E8-A641-898B-344E3576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Shrestha, Ranjan</cp:lastModifiedBy>
  <cp:revision>57</cp:revision>
  <dcterms:created xsi:type="dcterms:W3CDTF">2024-04-02T15:20:00Z</dcterms:created>
  <dcterms:modified xsi:type="dcterms:W3CDTF">2024-04-05T20:44:00Z</dcterms:modified>
</cp:coreProperties>
</file>