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23FD" w14:textId="77777777" w:rsidR="00D909D4" w:rsidRPr="00D909D4" w:rsidRDefault="00D909D4" w:rsidP="00D909D4">
      <w:pPr>
        <w:rPr>
          <w:rFonts w:ascii="Times New Roman" w:hAnsi="Times New Roman" w:cs="Times New Roman"/>
        </w:rPr>
      </w:pPr>
      <w:r w:rsidRPr="00D909D4">
        <w:rPr>
          <w:rFonts w:ascii="Times New Roman" w:hAnsi="Times New Roman" w:cs="Times New Roman"/>
        </w:rPr>
        <w:t>\</w:t>
      </w:r>
      <w:proofErr w:type="gramStart"/>
      <w:r w:rsidRPr="00D909D4">
        <w:rPr>
          <w:rFonts w:ascii="Times New Roman" w:hAnsi="Times New Roman" w:cs="Times New Roman"/>
        </w:rPr>
        <w:t>subsection{</w:t>
      </w:r>
      <w:proofErr w:type="gramEnd"/>
      <w:r w:rsidRPr="00D909D4">
        <w:rPr>
          <w:rFonts w:ascii="Times New Roman" w:hAnsi="Times New Roman" w:cs="Times New Roman"/>
        </w:rPr>
        <w:t>Indonesian Family Life Survey}</w:t>
      </w:r>
    </w:p>
    <w:p w14:paraId="3B9932FE" w14:textId="338C8306" w:rsidR="00D909D4" w:rsidRPr="00D909D4" w:rsidRDefault="00D909D4" w:rsidP="00D909D4">
      <w:pPr>
        <w:rPr>
          <w:rFonts w:ascii="Times New Roman" w:hAnsi="Times New Roman" w:cs="Times New Roman"/>
        </w:rPr>
      </w:pPr>
      <w:commentRangeStart w:id="0"/>
      <w:r w:rsidRPr="00D909D4">
        <w:rPr>
          <w:rFonts w:ascii="Times New Roman" w:hAnsi="Times New Roman" w:cs="Times New Roman"/>
        </w:rPr>
        <w:t xml:space="preserve">For this paper, I use data from the Indonesian Family Life Survey (IFLS), a longitudinal household and community survey fielded through </w:t>
      </w:r>
      <w:del w:id="1" w:author="Shrestha, Ranjan" w:date="2024-04-02T11:23:00Z">
        <w:r w:rsidRPr="00D909D4" w:rsidDel="00DC7DD1">
          <w:rPr>
            <w:rFonts w:ascii="Times New Roman" w:hAnsi="Times New Roman" w:cs="Times New Roman"/>
          </w:rPr>
          <w:delText>5</w:delText>
        </w:r>
      </w:del>
      <w:ins w:id="2" w:author="Shrestha, Ranjan" w:date="2024-04-02T11:23:00Z">
        <w:r w:rsidR="00DC7DD1">
          <w:rPr>
            <w:rFonts w:ascii="Times New Roman" w:hAnsi="Times New Roman" w:cs="Times New Roman"/>
          </w:rPr>
          <w:t>five</w:t>
        </w:r>
      </w:ins>
      <w:r w:rsidRPr="00D909D4">
        <w:rPr>
          <w:rFonts w:ascii="Times New Roman" w:hAnsi="Times New Roman" w:cs="Times New Roman"/>
        </w:rPr>
        <w:t xml:space="preserve"> </w:t>
      </w:r>
      <w:commentRangeStart w:id="3"/>
      <w:proofErr w:type="gramStart"/>
      <w:r w:rsidRPr="00D909D4">
        <w:rPr>
          <w:rFonts w:ascii="Times New Roman" w:hAnsi="Times New Roman" w:cs="Times New Roman"/>
        </w:rPr>
        <w:t>primary</w:t>
      </w:r>
      <w:commentRangeEnd w:id="3"/>
      <w:proofErr w:type="gramEnd"/>
      <w:r w:rsidR="003F4B91">
        <w:rPr>
          <w:rStyle w:val="CommentReference"/>
        </w:rPr>
        <w:commentReference w:id="3"/>
      </w:r>
      <w:r w:rsidRPr="00D909D4">
        <w:rPr>
          <w:rFonts w:ascii="Times New Roman" w:hAnsi="Times New Roman" w:cs="Times New Roman"/>
        </w:rPr>
        <w:t xml:space="preserve"> waves from 1993 to 2014 </w:t>
      </w:r>
      <w:commentRangeEnd w:id="0"/>
      <w:r w:rsidR="007D3D71">
        <w:rPr>
          <w:rStyle w:val="CommentReference"/>
        </w:rPr>
        <w:commentReference w:id="0"/>
      </w:r>
      <w:r w:rsidRPr="00D909D4">
        <w:rPr>
          <w:rFonts w:ascii="Times New Roman" w:hAnsi="Times New Roman" w:cs="Times New Roman"/>
        </w:rPr>
        <w:t>by the RAND corporation. The availability of the IFLS--a free, public dataset--makes Indonesia unique among developing countries for having a detailed longitudinal household survey, which is necessary to study the medium- and long-term effects of early childhood interventions.</w:t>
      </w:r>
    </w:p>
    <w:p w14:paraId="3E227259" w14:textId="30A77991" w:rsidR="00D909D4" w:rsidRPr="00D909D4" w:rsidRDefault="00D909D4" w:rsidP="00D909D4">
      <w:pPr>
        <w:rPr>
          <w:rFonts w:ascii="Times New Roman" w:hAnsi="Times New Roman" w:cs="Times New Roman"/>
        </w:rPr>
      </w:pPr>
      <w:r w:rsidRPr="00D909D4">
        <w:rPr>
          <w:rFonts w:ascii="Times New Roman" w:hAnsi="Times New Roman" w:cs="Times New Roman"/>
        </w:rPr>
        <w:t>The original wave of the IFLS, fielded in 1993 and 1994, consists of 7,200 households and is representative of about 83\% of Indonesia's population at the time. \</w:t>
      </w:r>
      <w:proofErr w:type="spellStart"/>
      <w:proofErr w:type="gramStart"/>
      <w:r w:rsidRPr="00D909D4">
        <w:rPr>
          <w:rFonts w:ascii="Times New Roman" w:hAnsi="Times New Roman" w:cs="Times New Roman"/>
        </w:rPr>
        <w:t>citep</w:t>
      </w:r>
      <w:proofErr w:type="spellEnd"/>
      <w:r w:rsidRPr="00D909D4">
        <w:rPr>
          <w:rFonts w:ascii="Times New Roman" w:hAnsi="Times New Roman" w:cs="Times New Roman"/>
        </w:rPr>
        <w:t>{</w:t>
      </w:r>
      <w:proofErr w:type="gramEnd"/>
      <w:r w:rsidRPr="00D909D4">
        <w:rPr>
          <w:rFonts w:ascii="Times New Roman" w:hAnsi="Times New Roman" w:cs="Times New Roman"/>
        </w:rPr>
        <w:t xml:space="preserve">Serrato1995} In each of the successive waves, the survey has attempted to </w:t>
      </w:r>
      <w:commentRangeStart w:id="4"/>
      <w:r w:rsidRPr="00D909D4">
        <w:rPr>
          <w:rFonts w:ascii="Times New Roman" w:hAnsi="Times New Roman" w:cs="Times New Roman"/>
        </w:rPr>
        <w:t xml:space="preserve">re-interview the same households, </w:t>
      </w:r>
      <w:commentRangeEnd w:id="4"/>
      <w:r w:rsidR="004A6131">
        <w:rPr>
          <w:rStyle w:val="CommentReference"/>
        </w:rPr>
        <w:commentReference w:id="4"/>
      </w:r>
      <w:r w:rsidRPr="00D909D4">
        <w:rPr>
          <w:rFonts w:ascii="Times New Roman" w:hAnsi="Times New Roman" w:cs="Times New Roman"/>
        </w:rPr>
        <w:t xml:space="preserve">in order to create a panel dataset. Successive waves have also been expanded to incorporate ``split-offs", i.e., households began by children of </w:t>
      </w:r>
      <w:commentRangeStart w:id="5"/>
      <w:r w:rsidRPr="00D909D4">
        <w:rPr>
          <w:rFonts w:ascii="Times New Roman" w:hAnsi="Times New Roman" w:cs="Times New Roman"/>
        </w:rPr>
        <w:t>IFLS3</w:t>
      </w:r>
      <w:commentRangeEnd w:id="5"/>
      <w:r w:rsidR="007C2036">
        <w:rPr>
          <w:rStyle w:val="CommentReference"/>
        </w:rPr>
        <w:commentReference w:id="5"/>
      </w:r>
      <w:r w:rsidRPr="00D909D4">
        <w:rPr>
          <w:rFonts w:ascii="Times New Roman" w:hAnsi="Times New Roman" w:cs="Times New Roman"/>
        </w:rPr>
        <w:t xml:space="preserve"> households as they aged up and became adults. In the </w:t>
      </w:r>
      <w:commentRangeStart w:id="6"/>
      <w:r w:rsidRPr="00D909D4">
        <w:rPr>
          <w:rFonts w:ascii="Times New Roman" w:hAnsi="Times New Roman" w:cs="Times New Roman"/>
        </w:rPr>
        <w:t>fifth wave of the IFLS</w:t>
      </w:r>
      <w:commentRangeEnd w:id="6"/>
      <w:r w:rsidR="00B06F83">
        <w:rPr>
          <w:rStyle w:val="CommentReference"/>
        </w:rPr>
        <w:commentReference w:id="6"/>
      </w:r>
      <w:r w:rsidRPr="00D909D4">
        <w:rPr>
          <w:rFonts w:ascii="Times New Roman" w:hAnsi="Times New Roman" w:cs="Times New Roman"/>
        </w:rPr>
        <w:t>, 16,204 households and 50,148 individuals were interviewed. \</w:t>
      </w:r>
      <w:proofErr w:type="spellStart"/>
      <w:proofErr w:type="gramStart"/>
      <w:r w:rsidRPr="00D909D4">
        <w:rPr>
          <w:rFonts w:ascii="Times New Roman" w:hAnsi="Times New Roman" w:cs="Times New Roman"/>
        </w:rPr>
        <w:t>citep</w:t>
      </w:r>
      <w:proofErr w:type="spellEnd"/>
      <w:r w:rsidRPr="00D909D4">
        <w:rPr>
          <w:rFonts w:ascii="Times New Roman" w:hAnsi="Times New Roman" w:cs="Times New Roman"/>
        </w:rPr>
        <w:t>{</w:t>
      </w:r>
      <w:proofErr w:type="gramEnd"/>
      <w:r w:rsidRPr="00D909D4">
        <w:rPr>
          <w:rFonts w:ascii="Times New Roman" w:hAnsi="Times New Roman" w:cs="Times New Roman"/>
        </w:rPr>
        <w:t>Strauss2016}</w:t>
      </w:r>
    </w:p>
    <w:p w14:paraId="6B617157" w14:textId="4A898424" w:rsidR="00B92ED6" w:rsidRDefault="00D909D4" w:rsidP="00D909D4">
      <w:pPr>
        <w:rPr>
          <w:rFonts w:ascii="Times New Roman" w:hAnsi="Times New Roman" w:cs="Times New Roman"/>
        </w:rPr>
      </w:pPr>
      <w:commentRangeStart w:id="7"/>
      <w:r w:rsidRPr="00D909D4">
        <w:rPr>
          <w:rFonts w:ascii="Times New Roman" w:hAnsi="Times New Roman" w:cs="Times New Roman"/>
        </w:rPr>
        <w:t>I leverage the advantages of the</w:t>
      </w:r>
      <w:commentRangeStart w:id="8"/>
      <w:r w:rsidRPr="00D909D4">
        <w:rPr>
          <w:rFonts w:ascii="Times New Roman" w:hAnsi="Times New Roman" w:cs="Times New Roman"/>
        </w:rPr>
        <w:t xml:space="preserve"> IFLS5 </w:t>
      </w:r>
      <w:commentRangeEnd w:id="8"/>
      <w:r w:rsidR="00B06F83">
        <w:rPr>
          <w:rStyle w:val="CommentReference"/>
        </w:rPr>
        <w:commentReference w:id="8"/>
      </w:r>
      <w:r w:rsidRPr="00D909D4">
        <w:rPr>
          <w:rFonts w:ascii="Times New Roman" w:hAnsi="Times New Roman" w:cs="Times New Roman"/>
        </w:rPr>
        <w:t>in a very clear way, by constructing a dataset of variables observed when individuals were young children in 1997, and variables observed when individuals were adults in 2014.</w:t>
      </w:r>
      <w:commentRangeEnd w:id="7"/>
      <w:r w:rsidR="0055612B">
        <w:rPr>
          <w:rStyle w:val="CommentReference"/>
        </w:rPr>
        <w:commentReference w:id="7"/>
      </w:r>
      <w:r w:rsidRPr="00D909D4">
        <w:rPr>
          <w:rFonts w:ascii="Times New Roman" w:hAnsi="Times New Roman" w:cs="Times New Roman"/>
        </w:rPr>
        <w:t xml:space="preserve"> Additionally, I incorporate community-level characteristics included in the IFLS--most importantly, for example, the number of schools per 10,000 people in a village/community--and household data taken from either the first or second waves of the IFLS. I do incorporate some aspects of panel data--namely in the repeated observations of household-level data such as household per capita expenditure or size of household.\</w:t>
      </w:r>
      <w:proofErr w:type="gramStart"/>
      <w:r w:rsidRPr="00D909D4">
        <w:rPr>
          <w:rFonts w:ascii="Times New Roman" w:hAnsi="Times New Roman" w:cs="Times New Roman"/>
        </w:rPr>
        <w:t>footnote{</w:t>
      </w:r>
      <w:proofErr w:type="gramEnd"/>
      <w:r w:rsidRPr="00D909D4">
        <w:rPr>
          <w:rFonts w:ascii="Times New Roman" w:hAnsi="Times New Roman" w:cs="Times New Roman"/>
        </w:rPr>
        <w:t>For example, my independent variable--a dummy variable of whether an individual attended kindergarten--does not require repeated observation, nor do the \</w:t>
      </w:r>
      <w:proofErr w:type="spellStart"/>
      <w:r w:rsidRPr="00D909D4">
        <w:rPr>
          <w:rFonts w:ascii="Times New Roman" w:hAnsi="Times New Roman" w:cs="Times New Roman"/>
        </w:rPr>
        <w:t>textit</w:t>
      </w:r>
      <w:proofErr w:type="spellEnd"/>
      <w:r w:rsidRPr="00D909D4">
        <w:rPr>
          <w:rFonts w:ascii="Times New Roman" w:hAnsi="Times New Roman" w:cs="Times New Roman"/>
        </w:rPr>
        <w:t>{outcomes} I'm interested in, namely school/grade completion or years of education completed.}</w:t>
      </w:r>
    </w:p>
    <w:p w14:paraId="367B8A23" w14:textId="77777777" w:rsidR="00D909D4" w:rsidRDefault="00D909D4" w:rsidP="00D909D4">
      <w:pPr>
        <w:rPr>
          <w:rFonts w:ascii="Times New Roman" w:hAnsi="Times New Roman" w:cs="Times New Roman"/>
        </w:rPr>
      </w:pPr>
    </w:p>
    <w:p w14:paraId="3B927B12" w14:textId="77777777" w:rsidR="00D909D4" w:rsidRPr="00D909D4" w:rsidRDefault="00D909D4" w:rsidP="00D909D4">
      <w:pPr>
        <w:rPr>
          <w:rFonts w:ascii="Times New Roman" w:hAnsi="Times New Roman" w:cs="Times New Roman"/>
        </w:rPr>
      </w:pPr>
      <w:r w:rsidRPr="00D909D4">
        <w:rPr>
          <w:rFonts w:ascii="Times New Roman" w:hAnsi="Times New Roman" w:cs="Times New Roman"/>
        </w:rPr>
        <w:t>\</w:t>
      </w:r>
      <w:proofErr w:type="gramStart"/>
      <w:r w:rsidRPr="00D909D4">
        <w:rPr>
          <w:rFonts w:ascii="Times New Roman" w:hAnsi="Times New Roman" w:cs="Times New Roman"/>
        </w:rPr>
        <w:t>subsection{</w:t>
      </w:r>
      <w:proofErr w:type="gramEnd"/>
      <w:r w:rsidRPr="00D909D4">
        <w:rPr>
          <w:rFonts w:ascii="Times New Roman" w:hAnsi="Times New Roman" w:cs="Times New Roman"/>
        </w:rPr>
        <w:t>Sample}</w:t>
      </w:r>
    </w:p>
    <w:p w14:paraId="7D882C2A" w14:textId="77777777" w:rsidR="00D909D4" w:rsidRPr="00D909D4" w:rsidRDefault="00D909D4" w:rsidP="00D909D4">
      <w:pPr>
        <w:rPr>
          <w:rFonts w:ascii="Times New Roman" w:hAnsi="Times New Roman" w:cs="Times New Roman"/>
        </w:rPr>
      </w:pPr>
      <w:commentRangeStart w:id="9"/>
      <w:r w:rsidRPr="00D909D4">
        <w:rPr>
          <w:rFonts w:ascii="Times New Roman" w:hAnsi="Times New Roman" w:cs="Times New Roman"/>
        </w:rPr>
        <w:t xml:space="preserve">Thus, </w:t>
      </w:r>
      <w:proofErr w:type="gramStart"/>
      <w:r w:rsidRPr="00D909D4">
        <w:rPr>
          <w:rFonts w:ascii="Times New Roman" w:hAnsi="Times New Roman" w:cs="Times New Roman"/>
        </w:rPr>
        <w:t>in order to</w:t>
      </w:r>
      <w:proofErr w:type="gramEnd"/>
      <w:r w:rsidRPr="00D909D4">
        <w:rPr>
          <w:rFonts w:ascii="Times New Roman" w:hAnsi="Times New Roman" w:cs="Times New Roman"/>
        </w:rPr>
        <w:t xml:space="preserve"> standardize my sample size across my model specifications, I have stringent parameters for my sample. </w:t>
      </w:r>
      <w:commentRangeEnd w:id="9"/>
      <w:r w:rsidR="00CE68BF">
        <w:rPr>
          <w:rStyle w:val="CommentReference"/>
        </w:rPr>
        <w:commentReference w:id="9"/>
      </w:r>
      <w:commentRangeStart w:id="10"/>
      <w:r w:rsidRPr="00D909D4">
        <w:rPr>
          <w:rFonts w:ascii="Times New Roman" w:hAnsi="Times New Roman" w:cs="Times New Roman"/>
        </w:rPr>
        <w:t>I begin my sample with all children from the ages 3 to 9 \</w:t>
      </w:r>
      <w:proofErr w:type="spellStart"/>
      <w:r w:rsidRPr="00D909D4">
        <w:rPr>
          <w:rFonts w:ascii="Times New Roman" w:hAnsi="Times New Roman" w:cs="Times New Roman"/>
        </w:rPr>
        <w:t>textit</w:t>
      </w:r>
      <w:proofErr w:type="spellEnd"/>
      <w:r w:rsidRPr="00D909D4">
        <w:rPr>
          <w:rFonts w:ascii="Times New Roman" w:hAnsi="Times New Roman" w:cs="Times New Roman"/>
        </w:rPr>
        <w:t xml:space="preserve">{individually} interviewed in the `child' book of the 1997 household survey. </w:t>
      </w:r>
      <w:commentRangeEnd w:id="10"/>
      <w:r w:rsidR="00C11AE6">
        <w:rPr>
          <w:rStyle w:val="CommentReference"/>
        </w:rPr>
        <w:commentReference w:id="10"/>
      </w:r>
      <w:commentRangeStart w:id="11"/>
      <w:r w:rsidRPr="00D909D4">
        <w:rPr>
          <w:rFonts w:ascii="Times New Roman" w:hAnsi="Times New Roman" w:cs="Times New Roman"/>
        </w:rPr>
        <w:t>This allows me to create early childhood individual-level controls that are responsible for variation between children of the same mother.</w:t>
      </w:r>
      <w:commentRangeEnd w:id="11"/>
      <w:r w:rsidR="005B7DF3">
        <w:rPr>
          <w:rStyle w:val="CommentReference"/>
        </w:rPr>
        <w:commentReference w:id="11"/>
      </w:r>
      <w:r w:rsidRPr="00D909D4">
        <w:rPr>
          <w:rFonts w:ascii="Times New Roman" w:hAnsi="Times New Roman" w:cs="Times New Roman"/>
        </w:rPr>
        <w:t xml:space="preserve"> Next, I require that those individually-interviewed children are listed on at least </w:t>
      </w:r>
      <w:commentRangeStart w:id="12"/>
      <w:r w:rsidRPr="00D909D4">
        <w:rPr>
          <w:rFonts w:ascii="Times New Roman" w:hAnsi="Times New Roman" w:cs="Times New Roman"/>
        </w:rPr>
        <w:t>one household roster in 1997</w:t>
      </w:r>
      <w:commentRangeEnd w:id="12"/>
      <w:r w:rsidR="00F83451">
        <w:rPr>
          <w:rStyle w:val="CommentReference"/>
        </w:rPr>
        <w:commentReference w:id="12"/>
      </w:r>
      <w:r w:rsidRPr="00D909D4">
        <w:rPr>
          <w:rFonts w:ascii="Times New Roman" w:hAnsi="Times New Roman" w:cs="Times New Roman"/>
        </w:rPr>
        <w:t xml:space="preserve">; </w:t>
      </w:r>
      <w:commentRangeStart w:id="13"/>
      <w:r w:rsidRPr="00D909D4">
        <w:rPr>
          <w:rFonts w:ascii="Times New Roman" w:hAnsi="Times New Roman" w:cs="Times New Roman"/>
        </w:rPr>
        <w:t xml:space="preserve">the household roster is a part of the household survey that links members of a household together--I use it to link children to 1) their mother and, by extension 2) their siblings. </w:t>
      </w:r>
      <w:commentRangeStart w:id="14"/>
      <w:r w:rsidRPr="00D909D4">
        <w:rPr>
          <w:rFonts w:ascii="Times New Roman" w:hAnsi="Times New Roman" w:cs="Times New Roman"/>
        </w:rPr>
        <w:t xml:space="preserve">The parameter </w:t>
      </w:r>
      <w:commentRangeEnd w:id="14"/>
      <w:r w:rsidR="00AE2C6A">
        <w:rPr>
          <w:rStyle w:val="CommentReference"/>
        </w:rPr>
        <w:commentReference w:id="14"/>
      </w:r>
      <w:r w:rsidRPr="00D909D4">
        <w:rPr>
          <w:rFonts w:ascii="Times New Roman" w:hAnsi="Times New Roman" w:cs="Times New Roman"/>
        </w:rPr>
        <w:t xml:space="preserve">that children were </w:t>
      </w:r>
      <w:proofErr w:type="gramStart"/>
      <w:r w:rsidRPr="00D909D4">
        <w:rPr>
          <w:rFonts w:ascii="Times New Roman" w:hAnsi="Times New Roman" w:cs="Times New Roman"/>
        </w:rPr>
        <w:t>individually-interviewed</w:t>
      </w:r>
      <w:proofErr w:type="gramEnd"/>
      <w:r w:rsidRPr="00D909D4">
        <w:rPr>
          <w:rFonts w:ascii="Times New Roman" w:hAnsi="Times New Roman" w:cs="Times New Roman"/>
        </w:rPr>
        <w:t xml:space="preserve">, however, is more stringent than the parameter that they are listed on at least one household roster </w:t>
      </w:r>
      <w:commentRangeEnd w:id="13"/>
      <w:r w:rsidR="001040B4">
        <w:rPr>
          <w:rStyle w:val="CommentReference"/>
        </w:rPr>
        <w:commentReference w:id="13"/>
      </w:r>
      <w:r w:rsidRPr="00D909D4">
        <w:rPr>
          <w:rFonts w:ascii="Times New Roman" w:hAnsi="Times New Roman" w:cs="Times New Roman"/>
        </w:rPr>
        <w:t xml:space="preserve">(there being many more children listed on a household roster than individually interviewed). </w:t>
      </w:r>
    </w:p>
    <w:p w14:paraId="6C134429" w14:textId="77777777" w:rsidR="00D909D4" w:rsidRPr="00D909D4" w:rsidRDefault="00D909D4" w:rsidP="00D909D4">
      <w:pPr>
        <w:rPr>
          <w:rFonts w:ascii="Times New Roman" w:hAnsi="Times New Roman" w:cs="Times New Roman"/>
        </w:rPr>
      </w:pPr>
    </w:p>
    <w:p w14:paraId="17AC7348" w14:textId="771F7E93" w:rsidR="00D909D4" w:rsidRPr="00D909D4" w:rsidRDefault="00D909D4" w:rsidP="00D909D4">
      <w:pPr>
        <w:rPr>
          <w:rFonts w:ascii="Times New Roman" w:hAnsi="Times New Roman" w:cs="Times New Roman"/>
        </w:rPr>
      </w:pPr>
      <w:proofErr w:type="gramStart"/>
      <w:r w:rsidRPr="00D909D4">
        <w:rPr>
          <w:rFonts w:ascii="Times New Roman" w:hAnsi="Times New Roman" w:cs="Times New Roman"/>
        </w:rPr>
        <w:lastRenderedPageBreak/>
        <w:t>In order to</w:t>
      </w:r>
      <w:proofErr w:type="gramEnd"/>
      <w:r w:rsidRPr="00D909D4">
        <w:rPr>
          <w:rFonts w:ascii="Times New Roman" w:hAnsi="Times New Roman" w:cs="Times New Roman"/>
        </w:rPr>
        <w:t xml:space="preserve"> evaluate medium- and long-term outcomes, I need to match these early childhood observations with later-life observations; for this, I rely on the </w:t>
      </w:r>
      <w:del w:id="15" w:author="Shrestha, Ranjan" w:date="2024-04-02T11:51:00Z">
        <w:r w:rsidRPr="00D909D4" w:rsidDel="00924718">
          <w:rPr>
            <w:rFonts w:ascii="Times New Roman" w:hAnsi="Times New Roman" w:cs="Times New Roman"/>
          </w:rPr>
          <w:delText>5th</w:delText>
        </w:r>
      </w:del>
      <w:ins w:id="16" w:author="Shrestha, Ranjan" w:date="2024-04-02T11:51:00Z">
        <w:r w:rsidR="00924718">
          <w:rPr>
            <w:rFonts w:ascii="Times New Roman" w:hAnsi="Times New Roman" w:cs="Times New Roman"/>
          </w:rPr>
          <w:t>fifth</w:t>
        </w:r>
      </w:ins>
      <w:r w:rsidRPr="00D909D4">
        <w:rPr>
          <w:rFonts w:ascii="Times New Roman" w:hAnsi="Times New Roman" w:cs="Times New Roman"/>
        </w:rPr>
        <w:t xml:space="preserve">--and most recent--wave of the survey, fielded in 2014. Thus, for my third </w:t>
      </w:r>
      <w:commentRangeStart w:id="17"/>
      <w:r w:rsidRPr="00D909D4">
        <w:rPr>
          <w:rFonts w:ascii="Times New Roman" w:hAnsi="Times New Roman" w:cs="Times New Roman"/>
        </w:rPr>
        <w:t xml:space="preserve">parameter, </w:t>
      </w:r>
      <w:commentRangeEnd w:id="17"/>
      <w:r w:rsidR="00F06B6A">
        <w:rPr>
          <w:rStyle w:val="CommentReference"/>
        </w:rPr>
        <w:commentReference w:id="17"/>
      </w:r>
      <w:r w:rsidRPr="00D909D4">
        <w:rPr>
          <w:rFonts w:ascii="Times New Roman" w:hAnsi="Times New Roman" w:cs="Times New Roman"/>
        </w:rPr>
        <w:t>I require that all individuals in my sample were interviewed \</w:t>
      </w:r>
      <w:proofErr w:type="spellStart"/>
      <w:r w:rsidRPr="00D909D4">
        <w:rPr>
          <w:rFonts w:ascii="Times New Roman" w:hAnsi="Times New Roman" w:cs="Times New Roman"/>
        </w:rPr>
        <w:t>textit</w:t>
      </w:r>
      <w:proofErr w:type="spellEnd"/>
      <w:r w:rsidRPr="00D909D4">
        <w:rPr>
          <w:rFonts w:ascii="Times New Roman" w:hAnsi="Times New Roman" w:cs="Times New Roman"/>
        </w:rPr>
        <w:t>{individually} (this time as adults, a designation which occurs when an individual is 15 and above for the purposes of the IFLS) in 2014. My fourth and final parameter is that there are no missing observations for \</w:t>
      </w:r>
      <w:proofErr w:type="spellStart"/>
      <w:r w:rsidRPr="00D909D4">
        <w:rPr>
          <w:rFonts w:ascii="Times New Roman" w:hAnsi="Times New Roman" w:cs="Times New Roman"/>
        </w:rPr>
        <w:t>textit</w:t>
      </w:r>
      <w:proofErr w:type="spellEnd"/>
      <w:r w:rsidRPr="00D909D4">
        <w:rPr>
          <w:rFonts w:ascii="Times New Roman" w:hAnsi="Times New Roman" w:cs="Times New Roman"/>
        </w:rPr>
        <w:t>{any} of the variables used in my non-fixed effects regression specification. This includes observations of variables from the intervening--the 3rd and 4th--waves of the survey, which I've included. Thus, when including variables from the intervening waves of the survey, I've carefully balanced the merits of the tradeoff inherent in their inclusion--greater explanatory power (perhaps) at the cost of a smaller sample size (for some, a \</w:t>
      </w:r>
      <w:proofErr w:type="spellStart"/>
      <w:r w:rsidRPr="00D909D4">
        <w:rPr>
          <w:rFonts w:ascii="Times New Roman" w:hAnsi="Times New Roman" w:cs="Times New Roman"/>
        </w:rPr>
        <w:t>textit</w:t>
      </w:r>
      <w:proofErr w:type="spellEnd"/>
      <w:r w:rsidRPr="00D909D4">
        <w:rPr>
          <w:rFonts w:ascii="Times New Roman" w:hAnsi="Times New Roman" w:cs="Times New Roman"/>
        </w:rPr>
        <w:t>{significantly} smaller sample size). The attrition results from these parameters--first resulting from moving from 1997 to 2014, and second resulting from the dropping of individuals with missing observations for my variables of interest--are discussed below, in the next section focusing on attrition.</w:t>
      </w:r>
    </w:p>
    <w:p w14:paraId="257FD5E5" w14:textId="285BBE88" w:rsidR="00D909D4" w:rsidRPr="00D909D4" w:rsidRDefault="00D909D4" w:rsidP="00D909D4">
      <w:pPr>
        <w:rPr>
          <w:rFonts w:ascii="Times New Roman" w:hAnsi="Times New Roman" w:cs="Times New Roman"/>
        </w:rPr>
      </w:pPr>
      <w:commentRangeStart w:id="18"/>
      <w:r w:rsidRPr="00D909D4">
        <w:rPr>
          <w:rFonts w:ascii="Times New Roman" w:hAnsi="Times New Roman" w:cs="Times New Roman"/>
        </w:rPr>
        <w:t>See Table ~\ref{</w:t>
      </w:r>
      <w:proofErr w:type="spellStart"/>
      <w:proofErr w:type="gramStart"/>
      <w:r w:rsidRPr="00D909D4">
        <w:rPr>
          <w:rFonts w:ascii="Times New Roman" w:hAnsi="Times New Roman" w:cs="Times New Roman"/>
        </w:rPr>
        <w:t>table:summary</w:t>
      </w:r>
      <w:proofErr w:type="gramEnd"/>
      <w:r w:rsidRPr="00D909D4">
        <w:rPr>
          <w:rFonts w:ascii="Times New Roman" w:hAnsi="Times New Roman" w:cs="Times New Roman"/>
        </w:rPr>
        <w:t>_table</w:t>
      </w:r>
      <w:proofErr w:type="spellEnd"/>
      <w:r w:rsidRPr="00D909D4">
        <w:rPr>
          <w:rFonts w:ascii="Times New Roman" w:hAnsi="Times New Roman" w:cs="Times New Roman"/>
        </w:rPr>
        <w:t xml:space="preserve">} </w:t>
      </w:r>
      <w:commentRangeEnd w:id="18"/>
      <w:r w:rsidR="00A5588F">
        <w:rPr>
          <w:rStyle w:val="CommentReference"/>
        </w:rPr>
        <w:commentReference w:id="18"/>
      </w:r>
      <w:r w:rsidRPr="00D909D4">
        <w:rPr>
          <w:rFonts w:ascii="Times New Roman" w:hAnsi="Times New Roman" w:cs="Times New Roman"/>
        </w:rPr>
        <w:t xml:space="preserve">for summary statistics of the variables of interest for my sample. Clearly, </w:t>
      </w:r>
      <w:commentRangeStart w:id="19"/>
      <w:r w:rsidRPr="00D909D4">
        <w:rPr>
          <w:rFonts w:ascii="Times New Roman" w:hAnsi="Times New Roman" w:cs="Times New Roman"/>
        </w:rPr>
        <w:t>there's</w:t>
      </w:r>
      <w:commentRangeEnd w:id="19"/>
      <w:r w:rsidR="00AB0C80">
        <w:rPr>
          <w:rStyle w:val="CommentReference"/>
        </w:rPr>
        <w:commentReference w:id="19"/>
      </w:r>
      <w:r w:rsidRPr="00D909D4">
        <w:rPr>
          <w:rFonts w:ascii="Times New Roman" w:hAnsi="Times New Roman" w:cs="Times New Roman"/>
        </w:rPr>
        <w:t xml:space="preserve"> \</w:t>
      </w:r>
      <w:proofErr w:type="spellStart"/>
      <w:r w:rsidRPr="00D909D4">
        <w:rPr>
          <w:rFonts w:ascii="Times New Roman" w:hAnsi="Times New Roman" w:cs="Times New Roman"/>
        </w:rPr>
        <w:t>textit</w:t>
      </w:r>
      <w:proofErr w:type="spellEnd"/>
      <w:r w:rsidRPr="00D909D4">
        <w:rPr>
          <w:rFonts w:ascii="Times New Roman" w:hAnsi="Times New Roman" w:cs="Times New Roman"/>
        </w:rPr>
        <w:t xml:space="preserve">{some} correlation between 1) urban status and 2) kindergarten attendance, with both higher socioeconomic indicators (particularly for the household from which an individual originated) and educational outcomes. Also of importance is that the gap between children who went to kindergarten and those who didn't is larger, for a whole variety of the variables, among rural children than it is for urban children. This suggests possible heterogeneity in the effects of kindergarten attendance </w:t>
      </w:r>
      <w:commentRangeStart w:id="20"/>
      <w:r w:rsidRPr="00D909D4">
        <w:rPr>
          <w:rFonts w:ascii="Times New Roman" w:hAnsi="Times New Roman" w:cs="Times New Roman"/>
        </w:rPr>
        <w:t>along the urban/rural split</w:t>
      </w:r>
      <w:commentRangeEnd w:id="20"/>
      <w:r w:rsidR="00A920CC">
        <w:rPr>
          <w:rStyle w:val="CommentReference"/>
        </w:rPr>
        <w:commentReference w:id="20"/>
      </w:r>
      <w:r w:rsidRPr="00D909D4">
        <w:rPr>
          <w:rFonts w:ascii="Times New Roman" w:hAnsi="Times New Roman" w:cs="Times New Roman"/>
        </w:rPr>
        <w:t>.</w:t>
      </w:r>
    </w:p>
    <w:p w14:paraId="44D6023D" w14:textId="77777777" w:rsidR="00D909D4" w:rsidRDefault="00D909D4" w:rsidP="00D909D4">
      <w:pPr>
        <w:rPr>
          <w:rFonts w:ascii="Times New Roman" w:hAnsi="Times New Roman" w:cs="Times New Roman"/>
        </w:rPr>
      </w:pPr>
    </w:p>
    <w:p w14:paraId="343D6CF0" w14:textId="102DB719" w:rsidR="00D909D4" w:rsidRPr="00D909D4" w:rsidRDefault="00D909D4" w:rsidP="00D909D4">
      <w:pPr>
        <w:rPr>
          <w:rFonts w:ascii="Times New Roman" w:hAnsi="Times New Roman" w:cs="Times New Roman"/>
        </w:rPr>
      </w:pPr>
      <w:r w:rsidRPr="00D909D4">
        <w:rPr>
          <w:rFonts w:ascii="Times New Roman" w:hAnsi="Times New Roman" w:cs="Times New Roman"/>
        </w:rPr>
        <w:t>\</w:t>
      </w:r>
      <w:proofErr w:type="gramStart"/>
      <w:r w:rsidRPr="00D909D4">
        <w:rPr>
          <w:rFonts w:ascii="Times New Roman" w:hAnsi="Times New Roman" w:cs="Times New Roman"/>
        </w:rPr>
        <w:t>subsection{</w:t>
      </w:r>
      <w:proofErr w:type="gramEnd"/>
      <w:r w:rsidRPr="00D909D4">
        <w:rPr>
          <w:rFonts w:ascii="Times New Roman" w:hAnsi="Times New Roman" w:cs="Times New Roman"/>
        </w:rPr>
        <w:t>Attrition}</w:t>
      </w:r>
    </w:p>
    <w:p w14:paraId="0F8E2923" w14:textId="3388F640" w:rsidR="00D909D4" w:rsidRPr="00B92ED6" w:rsidRDefault="00D909D4" w:rsidP="00D909D4">
      <w:pPr>
        <w:rPr>
          <w:rFonts w:ascii="Times New Roman" w:hAnsi="Times New Roman" w:cs="Times New Roman"/>
        </w:rPr>
      </w:pPr>
      <w:r w:rsidRPr="00D909D4">
        <w:rPr>
          <w:rFonts w:ascii="Times New Roman" w:hAnsi="Times New Roman" w:cs="Times New Roman"/>
        </w:rPr>
        <w:t>I address the problem of non-random attrition in greater detail in the appendix. Overall, I find that while attrition \</w:t>
      </w:r>
      <w:proofErr w:type="spellStart"/>
      <w:r w:rsidRPr="00D909D4">
        <w:rPr>
          <w:rFonts w:ascii="Times New Roman" w:hAnsi="Times New Roman" w:cs="Times New Roman"/>
        </w:rPr>
        <w:t>textit</w:t>
      </w:r>
      <w:proofErr w:type="spellEnd"/>
      <w:r w:rsidRPr="00D909D4">
        <w:rPr>
          <w:rFonts w:ascii="Times New Roman" w:hAnsi="Times New Roman" w:cs="Times New Roman"/>
        </w:rPr>
        <w:t xml:space="preserve">{is} non-random, there is not a significant positive bias for </w:t>
      </w:r>
      <w:commentRangeStart w:id="21"/>
      <w:r w:rsidRPr="00D909D4">
        <w:rPr>
          <w:rFonts w:ascii="Times New Roman" w:hAnsi="Times New Roman" w:cs="Times New Roman"/>
        </w:rPr>
        <w:t>either category of</w:t>
      </w:r>
      <w:commentRangeEnd w:id="21"/>
      <w:r w:rsidR="004759B8">
        <w:rPr>
          <w:rStyle w:val="CommentReference"/>
        </w:rPr>
        <w:commentReference w:id="21"/>
      </w:r>
      <w:r w:rsidRPr="00D909D4">
        <w:rPr>
          <w:rFonts w:ascii="Times New Roman" w:hAnsi="Times New Roman" w:cs="Times New Roman"/>
        </w:rPr>
        <w:t xml:space="preserve"> attrition. As seen in Table \ref{</w:t>
      </w:r>
      <w:proofErr w:type="spellStart"/>
      <w:proofErr w:type="gramStart"/>
      <w:r w:rsidRPr="00D909D4">
        <w:rPr>
          <w:rFonts w:ascii="Times New Roman" w:hAnsi="Times New Roman" w:cs="Times New Roman"/>
        </w:rPr>
        <w:t>table:attrition</w:t>
      </w:r>
      <w:proofErr w:type="gramEnd"/>
      <w:r w:rsidRPr="00D909D4">
        <w:rPr>
          <w:rFonts w:ascii="Times New Roman" w:hAnsi="Times New Roman" w:cs="Times New Roman"/>
        </w:rPr>
        <w:t>_table</w:t>
      </w:r>
      <w:proofErr w:type="spellEnd"/>
      <w:r w:rsidRPr="00D909D4">
        <w:rPr>
          <w:rFonts w:ascii="Times New Roman" w:hAnsi="Times New Roman" w:cs="Times New Roman"/>
        </w:rPr>
        <w:t>}, if there is any bias it is a \</w:t>
      </w:r>
      <w:proofErr w:type="spellStart"/>
      <w:r w:rsidRPr="00D909D4">
        <w:rPr>
          <w:rFonts w:ascii="Times New Roman" w:hAnsi="Times New Roman" w:cs="Times New Roman"/>
        </w:rPr>
        <w:t>textit</w:t>
      </w:r>
      <w:proofErr w:type="spellEnd"/>
      <w:r w:rsidRPr="00D909D4">
        <w:rPr>
          <w:rFonts w:ascii="Times New Roman" w:hAnsi="Times New Roman" w:cs="Times New Roman"/>
        </w:rPr>
        <w:t xml:space="preserve">{negative} selection bias into our sample. For example, an </w:t>
      </w:r>
      <w:commentRangeStart w:id="22"/>
      <w:r w:rsidRPr="00D909D4">
        <w:rPr>
          <w:rFonts w:ascii="Times New Roman" w:hAnsi="Times New Roman" w:cs="Times New Roman"/>
        </w:rPr>
        <w:t xml:space="preserve">individual's mother's </w:t>
      </w:r>
      <w:commentRangeEnd w:id="22"/>
      <w:r w:rsidR="001F6E9C">
        <w:rPr>
          <w:rStyle w:val="CommentReference"/>
        </w:rPr>
        <w:commentReference w:id="22"/>
      </w:r>
      <w:r w:rsidRPr="00D909D4">
        <w:rPr>
          <w:rFonts w:ascii="Times New Roman" w:hAnsi="Times New Roman" w:cs="Times New Roman"/>
        </w:rPr>
        <w:t xml:space="preserve">years of completed education is the variable with the most significant positive effect on educational outcomes in my non-fixed effects specifications. </w:t>
      </w:r>
      <w:commentRangeStart w:id="23"/>
      <w:r w:rsidRPr="00D909D4">
        <w:rPr>
          <w:rFonts w:ascii="Times New Roman" w:hAnsi="Times New Roman" w:cs="Times New Roman"/>
        </w:rPr>
        <w:t xml:space="preserve">The mean of this variable, for observations within my sample, is significantly lower than for both those observations 1) lost to attrition due to missing observations and 2) lost to attrition due to moving from 1997 to 2014. </w:t>
      </w:r>
      <w:commentRangeEnd w:id="23"/>
      <w:r w:rsidR="002501B8">
        <w:rPr>
          <w:rStyle w:val="CommentReference"/>
        </w:rPr>
        <w:commentReference w:id="23"/>
      </w:r>
      <w:r w:rsidRPr="00D909D4">
        <w:rPr>
          <w:rFonts w:ascii="Times New Roman" w:hAnsi="Times New Roman" w:cs="Times New Roman"/>
        </w:rPr>
        <w:t>This suggests that, \</w:t>
      </w:r>
      <w:proofErr w:type="spellStart"/>
      <w:proofErr w:type="gramStart"/>
      <w:r w:rsidRPr="00D909D4">
        <w:rPr>
          <w:rFonts w:ascii="Times New Roman" w:hAnsi="Times New Roman" w:cs="Times New Roman"/>
        </w:rPr>
        <w:t>textit</w:t>
      </w:r>
      <w:proofErr w:type="spellEnd"/>
      <w:r w:rsidRPr="00D909D4">
        <w:rPr>
          <w:rFonts w:ascii="Times New Roman" w:hAnsi="Times New Roman" w:cs="Times New Roman"/>
        </w:rPr>
        <w:t>{</w:t>
      </w:r>
      <w:proofErr w:type="gramEnd"/>
      <w:r w:rsidRPr="00D909D4">
        <w:rPr>
          <w:rFonts w:ascii="Times New Roman" w:hAnsi="Times New Roman" w:cs="Times New Roman"/>
        </w:rPr>
        <w:t>with regards to attrition}, my estimates may be \</w:t>
      </w:r>
      <w:proofErr w:type="spellStart"/>
      <w:r w:rsidRPr="00D909D4">
        <w:rPr>
          <w:rFonts w:ascii="Times New Roman" w:hAnsi="Times New Roman" w:cs="Times New Roman"/>
        </w:rPr>
        <w:t>textit</w:t>
      </w:r>
      <w:proofErr w:type="spellEnd"/>
      <w:r w:rsidRPr="00D909D4">
        <w:rPr>
          <w:rFonts w:ascii="Times New Roman" w:hAnsi="Times New Roman" w:cs="Times New Roman"/>
        </w:rPr>
        <w:t>{under-estimates} of the effects of kindergarten rather than over-estimates. Nonetheless, attrition is non-random--I use inverse probability weights to adjust for non-random attrition. The inclusion of these weights did not alter my results and they are discussed in greater detail in the appendix. \</w:t>
      </w:r>
      <w:proofErr w:type="spellStart"/>
      <w:proofErr w:type="gramStart"/>
      <w:r w:rsidRPr="00D909D4">
        <w:rPr>
          <w:rFonts w:ascii="Times New Roman" w:hAnsi="Times New Roman" w:cs="Times New Roman"/>
        </w:rPr>
        <w:t>citep</w:t>
      </w:r>
      <w:proofErr w:type="spellEnd"/>
      <w:r w:rsidRPr="00D909D4">
        <w:rPr>
          <w:rFonts w:ascii="Times New Roman" w:hAnsi="Times New Roman" w:cs="Times New Roman"/>
        </w:rPr>
        <w:t>{</w:t>
      </w:r>
      <w:proofErr w:type="gramEnd"/>
      <w:r w:rsidRPr="00D909D4">
        <w:rPr>
          <w:rFonts w:ascii="Times New Roman" w:hAnsi="Times New Roman" w:cs="Times New Roman"/>
        </w:rPr>
        <w:t>Baulch2011}</w:t>
      </w:r>
    </w:p>
    <w:sectPr w:rsidR="00D909D4" w:rsidRPr="00B92E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hrestha, Ranjan" w:date="2024-04-02T11:22:00Z" w:initials="RS">
    <w:p w14:paraId="4B58DF29" w14:textId="77777777" w:rsidR="003F4B91" w:rsidRDefault="003F4B91" w:rsidP="003F4B91">
      <w:pPr>
        <w:pStyle w:val="CommentText"/>
      </w:pPr>
      <w:r>
        <w:rPr>
          <w:rStyle w:val="CommentReference"/>
        </w:rPr>
        <w:annotationRef/>
      </w:r>
      <w:r>
        <w:t xml:space="preserve">Not clear why you are using “primary” here...if you are not going to elaborate, maybe leave it out. </w:t>
      </w:r>
    </w:p>
  </w:comment>
  <w:comment w:id="0" w:author="Shrestha, Ranjan" w:date="2024-04-02T12:09:00Z" w:initials="RS">
    <w:p w14:paraId="5F13F1C2" w14:textId="77777777" w:rsidR="007D3D71" w:rsidRDefault="007D3D71" w:rsidP="007D3D71">
      <w:pPr>
        <w:pStyle w:val="CommentText"/>
      </w:pPr>
      <w:r>
        <w:rPr>
          <w:rStyle w:val="CommentReference"/>
        </w:rPr>
        <w:annotationRef/>
      </w:r>
      <w:r>
        <w:t xml:space="preserve">Since you are using two different data set, maybe you want to start this sub-section by giving an overview of what you are using the IFLS for. Or maybe mentioning that this is the primary data source. </w:t>
      </w:r>
    </w:p>
  </w:comment>
  <w:comment w:id="4" w:author="Shrestha, Ranjan" w:date="2024-04-02T11:24:00Z" w:initials="RS">
    <w:p w14:paraId="542022C2" w14:textId="4BCA684F" w:rsidR="004A6131" w:rsidRDefault="004A6131" w:rsidP="004A6131">
      <w:pPr>
        <w:pStyle w:val="CommentText"/>
      </w:pPr>
      <w:r>
        <w:rPr>
          <w:rStyle w:val="CommentReference"/>
        </w:rPr>
        <w:annotationRef/>
      </w:r>
      <w:r>
        <w:t xml:space="preserve">You might want to add that they have high re-contact rates. </w:t>
      </w:r>
    </w:p>
  </w:comment>
  <w:comment w:id="5" w:author="Shrestha, Ranjan" w:date="2024-04-02T11:25:00Z" w:initials="RS">
    <w:p w14:paraId="7AB57605" w14:textId="77777777" w:rsidR="007C2036" w:rsidRDefault="007C2036" w:rsidP="007C2036">
      <w:pPr>
        <w:pStyle w:val="CommentText"/>
      </w:pPr>
      <w:r>
        <w:rPr>
          <w:rStyle w:val="CommentReference"/>
        </w:rPr>
        <w:annotationRef/>
      </w:r>
      <w:r>
        <w:t>Not clear why you are using “IFLS3” here.</w:t>
      </w:r>
    </w:p>
  </w:comment>
  <w:comment w:id="6" w:author="Shrestha, Ranjan" w:date="2024-04-02T11:26:00Z" w:initials="RS">
    <w:p w14:paraId="4DB80AF0" w14:textId="77777777" w:rsidR="00B06F83" w:rsidRDefault="00B06F83" w:rsidP="00B06F83">
      <w:pPr>
        <w:pStyle w:val="CommentText"/>
      </w:pPr>
      <w:r>
        <w:rPr>
          <w:rStyle w:val="CommentReference"/>
        </w:rPr>
        <w:annotationRef/>
      </w:r>
      <w:r>
        <w:t>Will be clearer if you mention when this survey was conducted.</w:t>
      </w:r>
    </w:p>
  </w:comment>
  <w:comment w:id="8" w:author="Shrestha, Ranjan" w:date="2024-04-02T11:26:00Z" w:initials="RS">
    <w:p w14:paraId="154AAF21" w14:textId="77777777" w:rsidR="00B06F83" w:rsidRDefault="00B06F83" w:rsidP="00B06F83">
      <w:pPr>
        <w:pStyle w:val="CommentText"/>
      </w:pPr>
      <w:r>
        <w:rPr>
          <w:rStyle w:val="CommentReference"/>
        </w:rPr>
        <w:annotationRef/>
      </w:r>
      <w:r>
        <w:t xml:space="preserve">Not clear why you only mention IFLS5 here. </w:t>
      </w:r>
    </w:p>
  </w:comment>
  <w:comment w:id="7" w:author="Shrestha, Ranjan" w:date="2024-04-02T11:28:00Z" w:initials="RS">
    <w:p w14:paraId="7BB1ECEA" w14:textId="77777777" w:rsidR="0058172E" w:rsidRDefault="0055612B" w:rsidP="0058172E">
      <w:pPr>
        <w:pStyle w:val="CommentText"/>
      </w:pPr>
      <w:r>
        <w:rPr>
          <w:rStyle w:val="CommentReference"/>
        </w:rPr>
        <w:annotationRef/>
      </w:r>
      <w:r w:rsidR="0058172E">
        <w:t xml:space="preserve">This sentence could be rephrased to improve clarity. </w:t>
      </w:r>
    </w:p>
    <w:p w14:paraId="73DABE4C" w14:textId="77777777" w:rsidR="0058172E" w:rsidRDefault="0058172E" w:rsidP="0058172E">
      <w:pPr>
        <w:pStyle w:val="CommentText"/>
      </w:pPr>
    </w:p>
    <w:p w14:paraId="006B7136" w14:textId="77777777" w:rsidR="0058172E" w:rsidRDefault="0058172E" w:rsidP="0058172E">
      <w:pPr>
        <w:pStyle w:val="CommentText"/>
      </w:pPr>
      <w:r>
        <w:t xml:space="preserve">Or you could use the first sentence of the paragraph to provide the reader an overview of the main points/purpose of this paragraph. </w:t>
      </w:r>
    </w:p>
  </w:comment>
  <w:comment w:id="9" w:author="Shrestha, Ranjan" w:date="2024-04-02T11:36:00Z" w:initials="RS">
    <w:p w14:paraId="37438605" w14:textId="77777777" w:rsidR="00F154AD" w:rsidRDefault="00CE68BF" w:rsidP="00F154AD">
      <w:pPr>
        <w:pStyle w:val="CommentText"/>
      </w:pPr>
      <w:r>
        <w:rPr>
          <w:rStyle w:val="CommentReference"/>
        </w:rPr>
        <w:annotationRef/>
      </w:r>
      <w:r w:rsidR="00F154AD">
        <w:t xml:space="preserve">I found this sentence difficult to understand. Perhaps you want to start the paragraph with a simpler sentence provides the reader an overview of the paragraph. </w:t>
      </w:r>
    </w:p>
    <w:p w14:paraId="34793EF7" w14:textId="77777777" w:rsidR="00F154AD" w:rsidRDefault="00F154AD" w:rsidP="00F154AD">
      <w:pPr>
        <w:pStyle w:val="CommentText"/>
      </w:pPr>
    </w:p>
    <w:p w14:paraId="39B303CB" w14:textId="77777777" w:rsidR="00F154AD" w:rsidRDefault="00F154AD" w:rsidP="00F154AD">
      <w:pPr>
        <w:pStyle w:val="CommentText"/>
      </w:pPr>
      <w:r>
        <w:t>If a reader were to only read the first sentences of all the paragraphs in this section, would the reader get a decent understanding of this section?</w:t>
      </w:r>
    </w:p>
  </w:comment>
  <w:comment w:id="10" w:author="Shrestha, Ranjan" w:date="2024-04-02T11:42:00Z" w:initials="RS">
    <w:p w14:paraId="6BA09E16" w14:textId="77777777" w:rsidR="00306D57" w:rsidRDefault="00C11AE6" w:rsidP="00306D57">
      <w:pPr>
        <w:pStyle w:val="CommentText"/>
      </w:pPr>
      <w:r>
        <w:rPr>
          <w:rStyle w:val="CommentReference"/>
        </w:rPr>
        <w:annotationRef/>
      </w:r>
      <w:r w:rsidR="00306D57">
        <w:t>This could be rephrased to make it easier for readers to understand. Present information from left to right (of sentence) in a way that will assist the brain process the information. Maybe, 1997 survey ==&gt; children aged 3-9 ==&gt; interviewed in child book.</w:t>
      </w:r>
    </w:p>
    <w:p w14:paraId="0BDD97C0" w14:textId="77777777" w:rsidR="00306D57" w:rsidRDefault="00306D57" w:rsidP="00306D57">
      <w:pPr>
        <w:pStyle w:val="CommentText"/>
      </w:pPr>
    </w:p>
    <w:p w14:paraId="2A2ADE6B" w14:textId="77777777" w:rsidR="00306D57" w:rsidRDefault="00306D57" w:rsidP="00306D57">
      <w:pPr>
        <w:pStyle w:val="CommentText"/>
      </w:pPr>
      <w:r>
        <w:t xml:space="preserve">Or, children aged 3-9=&gt; 1997 survey =&gt; interviewed in child book. </w:t>
      </w:r>
    </w:p>
  </w:comment>
  <w:comment w:id="11" w:author="Shrestha, Ranjan" w:date="2024-04-02T11:42:00Z" w:initials="RS">
    <w:p w14:paraId="21505F16" w14:textId="31B01C78" w:rsidR="005B7DF3" w:rsidRDefault="005B7DF3" w:rsidP="005B7DF3">
      <w:pPr>
        <w:pStyle w:val="CommentText"/>
      </w:pPr>
      <w:r>
        <w:rPr>
          <w:rStyle w:val="CommentReference"/>
        </w:rPr>
        <w:annotationRef/>
      </w:r>
      <w:r>
        <w:t>This sentence is not clear.</w:t>
      </w:r>
    </w:p>
  </w:comment>
  <w:comment w:id="12" w:author="Shrestha, Ranjan" w:date="2024-04-02T11:45:00Z" w:initials="RS">
    <w:p w14:paraId="5175506C" w14:textId="77777777" w:rsidR="00F83451" w:rsidRDefault="00F83451" w:rsidP="00F83451">
      <w:pPr>
        <w:pStyle w:val="CommentText"/>
      </w:pPr>
      <w:r>
        <w:rPr>
          <w:rStyle w:val="CommentReference"/>
        </w:rPr>
        <w:annotationRef/>
      </w:r>
      <w:r>
        <w:t xml:space="preserve">Not clear what it means to be listed “in at least one household roster”. Gives the impression that there are multiple household rosters. </w:t>
      </w:r>
    </w:p>
  </w:comment>
  <w:comment w:id="14" w:author="Shrestha, Ranjan" w:date="2024-04-02T11:48:00Z" w:initials="RS">
    <w:p w14:paraId="25D2500A" w14:textId="77777777" w:rsidR="00AE2C6A" w:rsidRDefault="00AE2C6A" w:rsidP="00AE2C6A">
      <w:pPr>
        <w:pStyle w:val="CommentText"/>
      </w:pPr>
      <w:r>
        <w:rPr>
          <w:rStyle w:val="CommentReference"/>
        </w:rPr>
        <w:annotationRef/>
      </w:r>
      <w:r>
        <w:t xml:space="preserve">Not clear what “parameter” means. </w:t>
      </w:r>
    </w:p>
  </w:comment>
  <w:comment w:id="13" w:author="Shrestha, Ranjan" w:date="2024-04-02T11:46:00Z" w:initials="RS">
    <w:p w14:paraId="7D4FC74C" w14:textId="6CFC166E" w:rsidR="001040B4" w:rsidRDefault="001040B4" w:rsidP="001040B4">
      <w:pPr>
        <w:pStyle w:val="CommentText"/>
      </w:pPr>
      <w:r>
        <w:rPr>
          <w:rStyle w:val="CommentReference"/>
        </w:rPr>
        <w:annotationRef/>
      </w:r>
      <w:r>
        <w:t xml:space="preserve">This section could be revised to increase clarity. </w:t>
      </w:r>
    </w:p>
  </w:comment>
  <w:comment w:id="17" w:author="Shrestha, Ranjan" w:date="2024-04-02T11:50:00Z" w:initials="RS">
    <w:p w14:paraId="4C0879B9" w14:textId="77777777" w:rsidR="0064254E" w:rsidRDefault="00F06B6A" w:rsidP="0064254E">
      <w:pPr>
        <w:pStyle w:val="CommentText"/>
      </w:pPr>
      <w:r>
        <w:rPr>
          <w:rStyle w:val="CommentReference"/>
        </w:rPr>
        <w:annotationRef/>
      </w:r>
      <w:r w:rsidR="0064254E">
        <w:t xml:space="preserve">You started using this term “parameter” from the second “parameter” onwards. It would be easier for the readers to follow along if you had mentioned at the very beginning that there are four “parameters”. </w:t>
      </w:r>
    </w:p>
    <w:p w14:paraId="2301F82B" w14:textId="77777777" w:rsidR="0064254E" w:rsidRDefault="0064254E" w:rsidP="0064254E">
      <w:pPr>
        <w:pStyle w:val="CommentText"/>
      </w:pPr>
      <w:r>
        <w:t xml:space="preserve">It is only after you specifically list “parameters” here did I understand your usage of the term “parameter”. Perhaps you could use a different term. </w:t>
      </w:r>
    </w:p>
  </w:comment>
  <w:comment w:id="18" w:author="Shrestha, Ranjan" w:date="2024-04-02T12:14:00Z" w:initials="RS">
    <w:p w14:paraId="3013D2EB" w14:textId="77777777" w:rsidR="00A5588F" w:rsidRDefault="00A5588F" w:rsidP="00A5588F">
      <w:pPr>
        <w:pStyle w:val="CommentText"/>
      </w:pPr>
      <w:r>
        <w:rPr>
          <w:rStyle w:val="CommentReference"/>
        </w:rPr>
        <w:annotationRef/>
      </w:r>
      <w:r>
        <w:t xml:space="preserve">Table 1 would be easier to read if you reordered the columns. So that you have main heading urban and subheadings kinder/no kinder. Then main heading rural and subheadings kinder/no kinder. That would make it easier to compare kinder vs no kinder. </w:t>
      </w:r>
    </w:p>
  </w:comment>
  <w:comment w:id="19" w:author="Shrestha, Ranjan" w:date="2024-04-02T11:59:00Z" w:initials="RS">
    <w:p w14:paraId="29BECBEC" w14:textId="30B34BB1" w:rsidR="00AB0C80" w:rsidRDefault="00AB0C80" w:rsidP="00AB0C80">
      <w:pPr>
        <w:pStyle w:val="CommentText"/>
      </w:pPr>
      <w:r>
        <w:rPr>
          <w:rStyle w:val="CommentReference"/>
        </w:rPr>
        <w:annotationRef/>
      </w:r>
      <w:r>
        <w:t>Perhaps this sentence could be rephrased to avoid using “there’s” or “there is”.</w:t>
      </w:r>
    </w:p>
  </w:comment>
  <w:comment w:id="20" w:author="Shrestha, Ranjan" w:date="2024-04-02T12:00:00Z" w:initials="RS">
    <w:p w14:paraId="5E265121" w14:textId="77777777" w:rsidR="00A920CC" w:rsidRDefault="00A920CC" w:rsidP="00A920CC">
      <w:pPr>
        <w:pStyle w:val="CommentText"/>
      </w:pPr>
      <w:r>
        <w:rPr>
          <w:rStyle w:val="CommentReference"/>
        </w:rPr>
        <w:annotationRef/>
      </w:r>
      <w:r>
        <w:t xml:space="preserve">Not clear. Could be rephrased to increase clarity. </w:t>
      </w:r>
    </w:p>
  </w:comment>
  <w:comment w:id="21" w:author="Shrestha, Ranjan" w:date="2024-04-02T12:01:00Z" w:initials="RS">
    <w:p w14:paraId="3D61EC93" w14:textId="77777777" w:rsidR="004759B8" w:rsidRDefault="004759B8" w:rsidP="004759B8">
      <w:pPr>
        <w:pStyle w:val="CommentText"/>
      </w:pPr>
      <w:r>
        <w:rPr>
          <w:rStyle w:val="CommentReference"/>
        </w:rPr>
        <w:annotationRef/>
      </w:r>
      <w:r>
        <w:t xml:space="preserve">Not clear what “categories” you are referring to here. </w:t>
      </w:r>
    </w:p>
  </w:comment>
  <w:comment w:id="22" w:author="Shrestha, Ranjan" w:date="2024-04-02T12:02:00Z" w:initials="RS">
    <w:p w14:paraId="2EEB2511" w14:textId="77777777" w:rsidR="001F6E9C" w:rsidRDefault="001F6E9C" w:rsidP="001F6E9C">
      <w:pPr>
        <w:pStyle w:val="CommentText"/>
      </w:pPr>
      <w:r>
        <w:rPr>
          <w:rStyle w:val="CommentReference"/>
        </w:rPr>
        <w:annotationRef/>
      </w:r>
      <w:r>
        <w:t>Too many possessives one after the other.</w:t>
      </w:r>
    </w:p>
  </w:comment>
  <w:comment w:id="23" w:author="Shrestha, Ranjan" w:date="2024-04-02T12:03:00Z" w:initials="RS">
    <w:p w14:paraId="2013EB66" w14:textId="77777777" w:rsidR="002501B8" w:rsidRDefault="002501B8" w:rsidP="002501B8">
      <w:pPr>
        <w:pStyle w:val="CommentText"/>
      </w:pPr>
      <w:r>
        <w:rPr>
          <w:rStyle w:val="CommentReference"/>
        </w:rPr>
        <w:annotationRef/>
      </w:r>
      <w:r>
        <w:t>Not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58DF29" w15:done="0"/>
  <w15:commentEx w15:paraId="5F13F1C2" w15:done="0"/>
  <w15:commentEx w15:paraId="542022C2" w15:done="0"/>
  <w15:commentEx w15:paraId="7AB57605" w15:done="0"/>
  <w15:commentEx w15:paraId="4DB80AF0" w15:done="0"/>
  <w15:commentEx w15:paraId="154AAF21" w15:done="0"/>
  <w15:commentEx w15:paraId="006B7136" w15:done="0"/>
  <w15:commentEx w15:paraId="39B303CB" w15:done="0"/>
  <w15:commentEx w15:paraId="2A2ADE6B" w15:done="0"/>
  <w15:commentEx w15:paraId="21505F16" w15:done="0"/>
  <w15:commentEx w15:paraId="5175506C" w15:done="0"/>
  <w15:commentEx w15:paraId="25D2500A" w15:done="0"/>
  <w15:commentEx w15:paraId="7D4FC74C" w15:done="0"/>
  <w15:commentEx w15:paraId="2301F82B" w15:done="0"/>
  <w15:commentEx w15:paraId="3013D2EB" w15:done="0"/>
  <w15:commentEx w15:paraId="29BECBEC" w15:done="0"/>
  <w15:commentEx w15:paraId="5E265121" w15:done="0"/>
  <w15:commentEx w15:paraId="3D61EC93" w15:done="0"/>
  <w15:commentEx w15:paraId="2EEB2511" w15:done="0"/>
  <w15:commentEx w15:paraId="2013E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030C8F" w16cex:dateUtc="2024-04-02T15:22:00Z"/>
  <w16cex:commentExtensible w16cex:durableId="5E1AEA13" w16cex:dateUtc="2024-04-02T16:09:00Z"/>
  <w16cex:commentExtensible w16cex:durableId="24D4740A" w16cex:dateUtc="2024-04-02T15:24:00Z"/>
  <w16cex:commentExtensible w16cex:durableId="13C72C65" w16cex:dateUtc="2024-04-02T15:25:00Z"/>
  <w16cex:commentExtensible w16cex:durableId="0C298093" w16cex:dateUtc="2024-04-02T15:26:00Z"/>
  <w16cex:commentExtensible w16cex:durableId="668916C9" w16cex:dateUtc="2024-04-02T15:26:00Z"/>
  <w16cex:commentExtensible w16cex:durableId="1E2D8FDE" w16cex:dateUtc="2024-04-02T15:28:00Z"/>
  <w16cex:commentExtensible w16cex:durableId="398CDAD6" w16cex:dateUtc="2024-04-02T15:36:00Z"/>
  <w16cex:commentExtensible w16cex:durableId="23706691" w16cex:dateUtc="2024-04-02T15:42:00Z"/>
  <w16cex:commentExtensible w16cex:durableId="79CD8205" w16cex:dateUtc="2024-04-02T15:42:00Z"/>
  <w16cex:commentExtensible w16cex:durableId="1B340675" w16cex:dateUtc="2024-04-02T15:45:00Z"/>
  <w16cex:commentExtensible w16cex:durableId="739B832D" w16cex:dateUtc="2024-04-02T15:48:00Z"/>
  <w16cex:commentExtensible w16cex:durableId="1CD3376D" w16cex:dateUtc="2024-04-02T15:46:00Z"/>
  <w16cex:commentExtensible w16cex:durableId="128EFD9D" w16cex:dateUtc="2024-04-02T15:50:00Z"/>
  <w16cex:commentExtensible w16cex:durableId="6F015635" w16cex:dateUtc="2024-04-02T16:14:00Z"/>
  <w16cex:commentExtensible w16cex:durableId="17F6A889" w16cex:dateUtc="2024-04-02T15:59:00Z"/>
  <w16cex:commentExtensible w16cex:durableId="28C72DD5" w16cex:dateUtc="2024-04-02T16:00:00Z"/>
  <w16cex:commentExtensible w16cex:durableId="02E50F89" w16cex:dateUtc="2024-04-02T16:01:00Z"/>
  <w16cex:commentExtensible w16cex:durableId="7F8353DF" w16cex:dateUtc="2024-04-02T16:02:00Z"/>
  <w16cex:commentExtensible w16cex:durableId="54630B0C" w16cex:dateUtc="2024-04-02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58DF29" w16cid:durableId="2A030C8F"/>
  <w16cid:commentId w16cid:paraId="5F13F1C2" w16cid:durableId="5E1AEA13"/>
  <w16cid:commentId w16cid:paraId="542022C2" w16cid:durableId="24D4740A"/>
  <w16cid:commentId w16cid:paraId="7AB57605" w16cid:durableId="13C72C65"/>
  <w16cid:commentId w16cid:paraId="4DB80AF0" w16cid:durableId="0C298093"/>
  <w16cid:commentId w16cid:paraId="154AAF21" w16cid:durableId="668916C9"/>
  <w16cid:commentId w16cid:paraId="006B7136" w16cid:durableId="1E2D8FDE"/>
  <w16cid:commentId w16cid:paraId="39B303CB" w16cid:durableId="398CDAD6"/>
  <w16cid:commentId w16cid:paraId="2A2ADE6B" w16cid:durableId="23706691"/>
  <w16cid:commentId w16cid:paraId="21505F16" w16cid:durableId="79CD8205"/>
  <w16cid:commentId w16cid:paraId="5175506C" w16cid:durableId="1B340675"/>
  <w16cid:commentId w16cid:paraId="25D2500A" w16cid:durableId="739B832D"/>
  <w16cid:commentId w16cid:paraId="7D4FC74C" w16cid:durableId="1CD3376D"/>
  <w16cid:commentId w16cid:paraId="2301F82B" w16cid:durableId="128EFD9D"/>
  <w16cid:commentId w16cid:paraId="3013D2EB" w16cid:durableId="6F015635"/>
  <w16cid:commentId w16cid:paraId="29BECBEC" w16cid:durableId="17F6A889"/>
  <w16cid:commentId w16cid:paraId="5E265121" w16cid:durableId="28C72DD5"/>
  <w16cid:commentId w16cid:paraId="3D61EC93" w16cid:durableId="02E50F89"/>
  <w16cid:commentId w16cid:paraId="2EEB2511" w16cid:durableId="7F8353DF"/>
  <w16cid:commentId w16cid:paraId="2013EB66" w16cid:durableId="54630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D6"/>
    <w:rsid w:val="001040B4"/>
    <w:rsid w:val="001F6E9C"/>
    <w:rsid w:val="002501B8"/>
    <w:rsid w:val="00302FE1"/>
    <w:rsid w:val="00306D57"/>
    <w:rsid w:val="003F4B91"/>
    <w:rsid w:val="004759B8"/>
    <w:rsid w:val="004A6131"/>
    <w:rsid w:val="0055612B"/>
    <w:rsid w:val="0058172E"/>
    <w:rsid w:val="005B7DF3"/>
    <w:rsid w:val="0064254E"/>
    <w:rsid w:val="007C2036"/>
    <w:rsid w:val="007D3D71"/>
    <w:rsid w:val="00924718"/>
    <w:rsid w:val="009B48AB"/>
    <w:rsid w:val="00A5588F"/>
    <w:rsid w:val="00A920CC"/>
    <w:rsid w:val="00AB0C80"/>
    <w:rsid w:val="00AE2C6A"/>
    <w:rsid w:val="00B06F83"/>
    <w:rsid w:val="00B92ED6"/>
    <w:rsid w:val="00C11AE6"/>
    <w:rsid w:val="00CE68BF"/>
    <w:rsid w:val="00D909D4"/>
    <w:rsid w:val="00DA216E"/>
    <w:rsid w:val="00DC7DD1"/>
    <w:rsid w:val="00F06B6A"/>
    <w:rsid w:val="00F154AD"/>
    <w:rsid w:val="00F8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FE73"/>
  <w15:chartTrackingRefBased/>
  <w15:docId w15:val="{851C4CBD-D939-FC44-831E-EE2857A7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ED6"/>
    <w:rPr>
      <w:rFonts w:eastAsiaTheme="majorEastAsia" w:cstheme="majorBidi"/>
      <w:color w:val="272727" w:themeColor="text1" w:themeTint="D8"/>
    </w:rPr>
  </w:style>
  <w:style w:type="paragraph" w:styleId="Title">
    <w:name w:val="Title"/>
    <w:basedOn w:val="Normal"/>
    <w:next w:val="Normal"/>
    <w:link w:val="TitleChar"/>
    <w:uiPriority w:val="10"/>
    <w:qFormat/>
    <w:rsid w:val="00B9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ED6"/>
    <w:pPr>
      <w:spacing w:before="160"/>
      <w:jc w:val="center"/>
    </w:pPr>
    <w:rPr>
      <w:i/>
      <w:iCs/>
      <w:color w:val="404040" w:themeColor="text1" w:themeTint="BF"/>
    </w:rPr>
  </w:style>
  <w:style w:type="character" w:customStyle="1" w:styleId="QuoteChar">
    <w:name w:val="Quote Char"/>
    <w:basedOn w:val="DefaultParagraphFont"/>
    <w:link w:val="Quote"/>
    <w:uiPriority w:val="29"/>
    <w:rsid w:val="00B92ED6"/>
    <w:rPr>
      <w:i/>
      <w:iCs/>
      <w:color w:val="404040" w:themeColor="text1" w:themeTint="BF"/>
    </w:rPr>
  </w:style>
  <w:style w:type="paragraph" w:styleId="ListParagraph">
    <w:name w:val="List Paragraph"/>
    <w:basedOn w:val="Normal"/>
    <w:uiPriority w:val="34"/>
    <w:qFormat/>
    <w:rsid w:val="00B92ED6"/>
    <w:pPr>
      <w:ind w:left="720"/>
      <w:contextualSpacing/>
    </w:pPr>
  </w:style>
  <w:style w:type="character" w:styleId="IntenseEmphasis">
    <w:name w:val="Intense Emphasis"/>
    <w:basedOn w:val="DefaultParagraphFont"/>
    <w:uiPriority w:val="21"/>
    <w:qFormat/>
    <w:rsid w:val="00B92ED6"/>
    <w:rPr>
      <w:i/>
      <w:iCs/>
      <w:color w:val="0F4761" w:themeColor="accent1" w:themeShade="BF"/>
    </w:rPr>
  </w:style>
  <w:style w:type="paragraph" w:styleId="IntenseQuote">
    <w:name w:val="Intense Quote"/>
    <w:basedOn w:val="Normal"/>
    <w:next w:val="Normal"/>
    <w:link w:val="IntenseQuoteChar"/>
    <w:uiPriority w:val="30"/>
    <w:qFormat/>
    <w:rsid w:val="00B92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ED6"/>
    <w:rPr>
      <w:i/>
      <w:iCs/>
      <w:color w:val="0F4761" w:themeColor="accent1" w:themeShade="BF"/>
    </w:rPr>
  </w:style>
  <w:style w:type="character" w:styleId="IntenseReference">
    <w:name w:val="Intense Reference"/>
    <w:basedOn w:val="DefaultParagraphFont"/>
    <w:uiPriority w:val="32"/>
    <w:qFormat/>
    <w:rsid w:val="00B92ED6"/>
    <w:rPr>
      <w:b/>
      <w:bCs/>
      <w:smallCaps/>
      <w:color w:val="0F4761" w:themeColor="accent1" w:themeShade="BF"/>
      <w:spacing w:val="5"/>
    </w:rPr>
  </w:style>
  <w:style w:type="character" w:styleId="CommentReference">
    <w:name w:val="annotation reference"/>
    <w:basedOn w:val="DefaultParagraphFont"/>
    <w:uiPriority w:val="99"/>
    <w:semiHidden/>
    <w:unhideWhenUsed/>
    <w:rsid w:val="003F4B91"/>
    <w:rPr>
      <w:sz w:val="16"/>
      <w:szCs w:val="16"/>
    </w:rPr>
  </w:style>
  <w:style w:type="paragraph" w:styleId="CommentText">
    <w:name w:val="annotation text"/>
    <w:basedOn w:val="Normal"/>
    <w:link w:val="CommentTextChar"/>
    <w:uiPriority w:val="99"/>
    <w:unhideWhenUsed/>
    <w:rsid w:val="003F4B91"/>
    <w:pPr>
      <w:spacing w:line="240" w:lineRule="auto"/>
    </w:pPr>
    <w:rPr>
      <w:sz w:val="20"/>
      <w:szCs w:val="20"/>
    </w:rPr>
  </w:style>
  <w:style w:type="character" w:customStyle="1" w:styleId="CommentTextChar">
    <w:name w:val="Comment Text Char"/>
    <w:basedOn w:val="DefaultParagraphFont"/>
    <w:link w:val="CommentText"/>
    <w:uiPriority w:val="99"/>
    <w:rsid w:val="003F4B91"/>
    <w:rPr>
      <w:sz w:val="20"/>
      <w:szCs w:val="20"/>
    </w:rPr>
  </w:style>
  <w:style w:type="paragraph" w:styleId="CommentSubject">
    <w:name w:val="annotation subject"/>
    <w:basedOn w:val="CommentText"/>
    <w:next w:val="CommentText"/>
    <w:link w:val="CommentSubjectChar"/>
    <w:uiPriority w:val="99"/>
    <w:semiHidden/>
    <w:unhideWhenUsed/>
    <w:rsid w:val="003F4B91"/>
    <w:rPr>
      <w:b/>
      <w:bCs/>
    </w:rPr>
  </w:style>
  <w:style w:type="character" w:customStyle="1" w:styleId="CommentSubjectChar">
    <w:name w:val="Comment Subject Char"/>
    <w:basedOn w:val="CommentTextChar"/>
    <w:link w:val="CommentSubject"/>
    <w:uiPriority w:val="99"/>
    <w:semiHidden/>
    <w:rsid w:val="003F4B91"/>
    <w:rPr>
      <w:b/>
      <w:bCs/>
      <w:sz w:val="20"/>
      <w:szCs w:val="20"/>
    </w:rPr>
  </w:style>
  <w:style w:type="paragraph" w:styleId="Revision">
    <w:name w:val="Revision"/>
    <w:hidden/>
    <w:uiPriority w:val="99"/>
    <w:semiHidden/>
    <w:rsid w:val="00DC7D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392666">
      <w:bodyDiv w:val="1"/>
      <w:marLeft w:val="0"/>
      <w:marRight w:val="0"/>
      <w:marTop w:val="0"/>
      <w:marBottom w:val="0"/>
      <w:divBdr>
        <w:top w:val="none" w:sz="0" w:space="0" w:color="auto"/>
        <w:left w:val="none" w:sz="0" w:space="0" w:color="auto"/>
        <w:bottom w:val="none" w:sz="0" w:space="0" w:color="auto"/>
        <w:right w:val="none" w:sz="0" w:space="0" w:color="auto"/>
      </w:divBdr>
      <w:divsChild>
        <w:div w:id="152842096">
          <w:marLeft w:val="0"/>
          <w:marRight w:val="0"/>
          <w:marTop w:val="0"/>
          <w:marBottom w:val="0"/>
          <w:divBdr>
            <w:top w:val="none" w:sz="0" w:space="0" w:color="auto"/>
            <w:left w:val="none" w:sz="0" w:space="0" w:color="auto"/>
            <w:bottom w:val="none" w:sz="0" w:space="0" w:color="auto"/>
            <w:right w:val="none" w:sz="0" w:space="0" w:color="auto"/>
          </w:divBdr>
          <w:divsChild>
            <w:div w:id="742096298">
              <w:marLeft w:val="0"/>
              <w:marRight w:val="0"/>
              <w:marTop w:val="0"/>
              <w:marBottom w:val="0"/>
              <w:divBdr>
                <w:top w:val="none" w:sz="0" w:space="0" w:color="auto"/>
                <w:left w:val="none" w:sz="0" w:space="0" w:color="auto"/>
                <w:bottom w:val="none" w:sz="0" w:space="0" w:color="auto"/>
                <w:right w:val="none" w:sz="0" w:space="0" w:color="auto"/>
              </w:divBdr>
              <w:divsChild>
                <w:div w:id="17559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Shrestha, Ranjan</cp:lastModifiedBy>
  <cp:revision>31</cp:revision>
  <dcterms:created xsi:type="dcterms:W3CDTF">2024-04-02T15:21:00Z</dcterms:created>
  <dcterms:modified xsi:type="dcterms:W3CDTF">2024-04-02T16:14:00Z</dcterms:modified>
</cp:coreProperties>
</file>